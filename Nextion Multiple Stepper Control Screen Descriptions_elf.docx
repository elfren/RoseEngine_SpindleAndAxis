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A960" w14:textId="71A4070E" w:rsidR="00614FC5" w:rsidRDefault="0058617F">
      <w:pPr>
        <w:rPr>
          <w:b/>
          <w:sz w:val="32"/>
        </w:rPr>
      </w:pPr>
      <w:proofErr w:type="spellStart"/>
      <w:r w:rsidRPr="0058617F">
        <w:rPr>
          <w:b/>
          <w:sz w:val="32"/>
        </w:rPr>
        <w:t>Nextion</w:t>
      </w:r>
      <w:proofErr w:type="spellEnd"/>
      <w:r w:rsidRPr="0058617F">
        <w:rPr>
          <w:b/>
          <w:sz w:val="32"/>
        </w:rPr>
        <w:t xml:space="preserve"> Multiple Stepper Control Screen Descriptions</w:t>
      </w:r>
      <w:r w:rsidR="004F1009">
        <w:rPr>
          <w:b/>
          <w:sz w:val="32"/>
        </w:rPr>
        <w:t xml:space="preserve"> </w:t>
      </w:r>
    </w:p>
    <w:p w14:paraId="45C3601D" w14:textId="68ED4604" w:rsidR="004F1009" w:rsidRPr="00F72920" w:rsidRDefault="003E37A9" w:rsidP="00F72920">
      <w:pPr>
        <w:ind w:firstLine="720"/>
        <w:rPr>
          <w:b/>
          <w:sz w:val="24"/>
        </w:rPr>
      </w:pPr>
      <w:r>
        <w:rPr>
          <w:b/>
          <w:sz w:val="28"/>
        </w:rPr>
        <w:t>As u</w:t>
      </w:r>
      <w:r w:rsidR="004F1009" w:rsidRPr="00F72920">
        <w:rPr>
          <w:b/>
          <w:sz w:val="28"/>
        </w:rPr>
        <w:t>se</w:t>
      </w:r>
      <w:r>
        <w:rPr>
          <w:b/>
          <w:sz w:val="28"/>
        </w:rPr>
        <w:t>d</w:t>
      </w:r>
      <w:r w:rsidR="004F1009" w:rsidRPr="00F72920">
        <w:rPr>
          <w:b/>
          <w:sz w:val="28"/>
        </w:rPr>
        <w:t xml:space="preserve"> for 2-Axis </w:t>
      </w:r>
      <w:r w:rsidR="00F72920" w:rsidRPr="00F72920">
        <w:rPr>
          <w:b/>
          <w:sz w:val="28"/>
        </w:rPr>
        <w:t>Driver Board</w:t>
      </w:r>
    </w:p>
    <w:p w14:paraId="45ECA616" w14:textId="4EED7C9A" w:rsidR="0058617F" w:rsidRPr="0058617F" w:rsidRDefault="0058617F">
      <w:pPr>
        <w:rPr>
          <w:b/>
        </w:rPr>
      </w:pPr>
      <w:r w:rsidRPr="0058617F">
        <w:rPr>
          <w:b/>
        </w:rPr>
        <w:t>Main Screen</w:t>
      </w:r>
    </w:p>
    <w:p w14:paraId="58C5A5A1" w14:textId="03C4D49B" w:rsidR="0058617F" w:rsidRDefault="0058617F">
      <w:r>
        <w:rPr>
          <w:noProof/>
        </w:rPr>
        <w:drawing>
          <wp:inline distT="0" distB="0" distL="0" distR="0" wp14:anchorId="069082E0" wp14:editId="46D70813">
            <wp:extent cx="3314700" cy="18797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9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56D4" w14:textId="37DDC9A6" w:rsidR="00F00893" w:rsidRDefault="00E03FC4" w:rsidP="00E03FC4">
      <w:r>
        <w:t xml:space="preserve">Purpose: Allows direct control of spindle speed and direction and auxiliary axis speed and direction independent of one another. </w:t>
      </w:r>
      <w:r w:rsidR="00164B5E">
        <w:t>Typical</w:t>
      </w:r>
      <w:r w:rsidR="00155154">
        <w:t>ly used for</w:t>
      </w:r>
      <w:r w:rsidR="00164B5E">
        <w:t xml:space="preserve"> </w:t>
      </w:r>
      <w:r w:rsidR="00CA1147">
        <w:t xml:space="preserve">continuous </w:t>
      </w:r>
      <w:r w:rsidR="00164B5E">
        <w:t xml:space="preserve">spindle and/or </w:t>
      </w:r>
      <w:r w:rsidR="00CA1147">
        <w:t xml:space="preserve">continuous </w:t>
      </w:r>
      <w:r w:rsidR="00164B5E">
        <w:t xml:space="preserve">Axis </w:t>
      </w:r>
      <w:r w:rsidR="00155154">
        <w:t>motion</w:t>
      </w:r>
      <w:r w:rsidR="00C115C4">
        <w:t xml:space="preserve"> (</w:t>
      </w:r>
      <w:r w:rsidR="000406BD">
        <w:t>turning or facing cuts</w:t>
      </w:r>
      <w:r w:rsidR="00C06DFB">
        <w:t xml:space="preserve">, </w:t>
      </w:r>
      <w:r w:rsidR="0060495A">
        <w:t>continuous rose engine patterns on cylindrical or face surfaces.</w:t>
      </w:r>
      <w:r w:rsidR="00057783">
        <w:t>, etc.).</w:t>
      </w:r>
    </w:p>
    <w:p w14:paraId="5CECEC36" w14:textId="049E2740" w:rsidR="00E03FC4" w:rsidRDefault="00E03FC4" w:rsidP="00E03FC4">
      <w:pPr>
        <w:pStyle w:val="NoSpacing"/>
      </w:pPr>
      <w:r>
        <w:t>Buttons explanation:</w:t>
      </w:r>
    </w:p>
    <w:p w14:paraId="4254786C" w14:textId="5BA8F9F1" w:rsidR="00E03FC4" w:rsidRDefault="00FE080D" w:rsidP="005F0D56">
      <w:pPr>
        <w:pStyle w:val="NoSpacing"/>
        <w:numPr>
          <w:ilvl w:val="0"/>
          <w:numId w:val="2"/>
        </w:numPr>
      </w:pPr>
      <w:r>
        <w:t>“</w:t>
      </w:r>
      <w:r w:rsidR="00E03FC4">
        <w:t>Enabled</w:t>
      </w:r>
      <w:r>
        <w:t>”</w:t>
      </w:r>
      <w:r w:rsidR="00E03FC4">
        <w:t xml:space="preserve"> shows status (either enabled or </w:t>
      </w:r>
      <w:commentRangeStart w:id="0"/>
      <w:ins w:id="1" w:author="Elf" w:date="2019-01-19T20:53:00Z">
        <w:r w:rsidR="005F0D56" w:rsidRPr="00A04B35">
          <w:rPr>
            <w:highlight w:val="yellow"/>
            <w:rPrChange w:id="2" w:author="Elf" w:date="2019-01-19T21:07:00Z">
              <w:rPr/>
            </w:rPrChange>
          </w:rPr>
          <w:t>dis</w:t>
        </w:r>
      </w:ins>
      <w:del w:id="3" w:author="Elf" w:date="2019-01-19T20:53:00Z">
        <w:r w:rsidR="00E03FC4" w:rsidRPr="00A04B35" w:rsidDel="005F0D56">
          <w:rPr>
            <w:highlight w:val="yellow"/>
            <w:rPrChange w:id="4" w:author="Elf" w:date="2019-01-19T21:07:00Z">
              <w:rPr/>
            </w:rPrChange>
          </w:rPr>
          <w:delText>unen</w:delText>
        </w:r>
      </w:del>
      <w:r w:rsidR="00E03FC4" w:rsidRPr="00A04B35">
        <w:rPr>
          <w:highlight w:val="yellow"/>
          <w:rPrChange w:id="5" w:author="Elf" w:date="2019-01-19T21:07:00Z">
            <w:rPr/>
          </w:rPrChange>
        </w:rPr>
        <w:t>abled</w:t>
      </w:r>
      <w:commentRangeEnd w:id="0"/>
      <w:r w:rsidR="005F0D56" w:rsidRPr="00A04B35">
        <w:rPr>
          <w:rStyle w:val="CommentReference"/>
          <w:highlight w:val="yellow"/>
          <w:rPrChange w:id="6" w:author="Elf" w:date="2019-01-19T21:07:00Z">
            <w:rPr>
              <w:rStyle w:val="CommentReference"/>
            </w:rPr>
          </w:rPrChange>
        </w:rPr>
        <w:commentReference w:id="0"/>
      </w:r>
      <w:r w:rsidR="00E03FC4">
        <w:t xml:space="preserve"> of stepper motor</w:t>
      </w:r>
      <w:r w:rsidR="004B5A43">
        <w:t>)</w:t>
      </w:r>
      <w:r w:rsidR="00E03FC4">
        <w:t xml:space="preserve">.  If enabled, the motor spindle is in locked status; if </w:t>
      </w:r>
      <w:del w:id="7" w:author="Elf" w:date="2019-01-19T20:53:00Z">
        <w:r w:rsidR="00E03FC4" w:rsidRPr="00A04B35" w:rsidDel="005F0D56">
          <w:rPr>
            <w:highlight w:val="yellow"/>
            <w:rPrChange w:id="8" w:author="Elf" w:date="2019-01-19T21:07:00Z">
              <w:rPr/>
            </w:rPrChange>
          </w:rPr>
          <w:delText>unenabled</w:delText>
        </w:r>
      </w:del>
      <w:ins w:id="9" w:author="Elf" w:date="2019-01-19T20:53:00Z">
        <w:r w:rsidR="005F0D56" w:rsidRPr="00A04B35">
          <w:rPr>
            <w:highlight w:val="yellow"/>
            <w:rPrChange w:id="10" w:author="Elf" w:date="2019-01-19T21:07:00Z">
              <w:rPr/>
            </w:rPrChange>
          </w:rPr>
          <w:t>dis</w:t>
        </w:r>
        <w:r w:rsidR="005F0D56" w:rsidRPr="00A04B35">
          <w:rPr>
            <w:highlight w:val="yellow"/>
            <w:rPrChange w:id="11" w:author="Elf" w:date="2019-01-19T21:07:00Z">
              <w:rPr/>
            </w:rPrChange>
          </w:rPr>
          <w:t>abled</w:t>
        </w:r>
      </w:ins>
      <w:r w:rsidR="00E03FC4">
        <w:t>, the motor can be repositioned.</w:t>
      </w:r>
    </w:p>
    <w:p w14:paraId="1E5C852B" w14:textId="659D7E44" w:rsidR="00E03FC4" w:rsidRDefault="00E03FC4" w:rsidP="00E03FC4">
      <w:pPr>
        <w:pStyle w:val="NoSpacing"/>
        <w:numPr>
          <w:ilvl w:val="0"/>
          <w:numId w:val="2"/>
        </w:numPr>
      </w:pPr>
      <w:r>
        <w:t xml:space="preserve">Counterclockwise and clockwise rotational arrows indicate direction of the Spindle and Axis.  Rotation continues until </w:t>
      </w:r>
      <w:r w:rsidR="00A47723">
        <w:t>“</w:t>
      </w:r>
      <w:r>
        <w:t>Stop</w:t>
      </w:r>
      <w:r w:rsidR="00A47723">
        <w:t>”</w:t>
      </w:r>
      <w:r>
        <w:t xml:space="preserve"> is pushed.  </w:t>
      </w:r>
    </w:p>
    <w:p w14:paraId="1306F40B" w14:textId="7B5F33C0" w:rsidR="00E03FC4" w:rsidRDefault="00E03FC4" w:rsidP="003E37A9">
      <w:pPr>
        <w:pStyle w:val="NoSpacing"/>
        <w:numPr>
          <w:ilvl w:val="0"/>
          <w:numId w:val="2"/>
        </w:numPr>
      </w:pPr>
      <w:r>
        <w:t xml:space="preserve">Right and left speed bars (for Spindle and Axis, respectively, are shown as a percentage of maximum speeds set on the </w:t>
      </w:r>
      <w:r w:rsidRPr="00E67D0B">
        <w:rPr>
          <w:b/>
        </w:rPr>
        <w:t>Configuration Screen</w:t>
      </w:r>
      <w:r w:rsidR="00ED7048">
        <w:t xml:space="preserve"> for “Main” </w:t>
      </w:r>
      <w:r w:rsidR="00ED7048" w:rsidRPr="003E37A9">
        <w:t>and</w:t>
      </w:r>
      <w:r w:rsidR="00DA1F08" w:rsidRPr="003E37A9">
        <w:t xml:space="preserve"> “Z Axis</w:t>
      </w:r>
      <w:r w:rsidR="003E37A9" w:rsidRPr="003E37A9">
        <w:t xml:space="preserve">”, </w:t>
      </w:r>
      <w:r w:rsidR="00DA1F08" w:rsidRPr="003E37A9">
        <w:t>respectively</w:t>
      </w:r>
      <w:r w:rsidR="00DA1F08">
        <w:t xml:space="preserve">.  </w:t>
      </w:r>
    </w:p>
    <w:p w14:paraId="71F9C132" w14:textId="15759BBE" w:rsidR="0058617F" w:rsidRDefault="0058617F"/>
    <w:p w14:paraId="5BE4962C" w14:textId="48F9480E" w:rsidR="0058617F" w:rsidRPr="0058617F" w:rsidRDefault="00057783">
      <w:pPr>
        <w:rPr>
          <w:b/>
        </w:rPr>
      </w:pPr>
      <w:r w:rsidRPr="0058617F">
        <w:rPr>
          <w:b/>
        </w:rPr>
        <w:t>Synchronization</w:t>
      </w:r>
      <w:r w:rsidR="0058617F" w:rsidRPr="0058617F">
        <w:rPr>
          <w:b/>
        </w:rPr>
        <w:t xml:space="preserve"> Screen</w:t>
      </w:r>
    </w:p>
    <w:p w14:paraId="72AEE6A9" w14:textId="1C18E57B" w:rsidR="0058617F" w:rsidRDefault="0058617F">
      <w:r>
        <w:rPr>
          <w:noProof/>
        </w:rPr>
        <w:drawing>
          <wp:inline distT="0" distB="0" distL="0" distR="0" wp14:anchorId="2C2B5E35" wp14:editId="18F0242F">
            <wp:extent cx="3342640" cy="189817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78" cy="19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BB9F" w14:textId="748CE860" w:rsidR="00E03FC4" w:rsidRDefault="00E03FC4" w:rsidP="00E03FC4">
      <w:r>
        <w:t xml:space="preserve">Purpose: </w:t>
      </w:r>
      <w:r w:rsidR="00331537">
        <w:t>Synchronizes the Spindle and Auxiliary Axis to produce helical patterns</w:t>
      </w:r>
      <w:r w:rsidR="00611B9B">
        <w:t xml:space="preserve"> </w:t>
      </w:r>
      <w:r w:rsidR="00D23E09">
        <w:t xml:space="preserve">or threads </w:t>
      </w:r>
      <w:r w:rsidR="00611B9B">
        <w:t>on cylindrical surface of workpiece</w:t>
      </w:r>
      <w:r w:rsidR="00CB73EE">
        <w:t xml:space="preserve"> or t</w:t>
      </w:r>
      <w:r w:rsidR="00611B9B">
        <w:t>o produce spirals on a face</w:t>
      </w:r>
      <w:r w:rsidR="00CB73EE">
        <w:t xml:space="preserve"> surface</w:t>
      </w:r>
      <w:r w:rsidR="00611B9B">
        <w:t xml:space="preserve">.  </w:t>
      </w:r>
    </w:p>
    <w:p w14:paraId="39491780" w14:textId="77777777" w:rsidR="00331537" w:rsidRDefault="00331537" w:rsidP="00331537">
      <w:pPr>
        <w:pStyle w:val="NoSpacing"/>
      </w:pPr>
      <w:r>
        <w:t>Buttons explanation:</w:t>
      </w:r>
    </w:p>
    <w:p w14:paraId="0AB4DCCF" w14:textId="73DC0163" w:rsidR="00331537" w:rsidRDefault="004F6762" w:rsidP="00331537">
      <w:pPr>
        <w:pStyle w:val="NoSpacing"/>
        <w:numPr>
          <w:ilvl w:val="0"/>
          <w:numId w:val="2"/>
        </w:numPr>
      </w:pPr>
      <w:r>
        <w:lastRenderedPageBreak/>
        <w:t>“</w:t>
      </w:r>
      <w:r w:rsidR="00331537">
        <w:t>Left</w:t>
      </w:r>
      <w:r>
        <w:t>”</w:t>
      </w:r>
      <w:r w:rsidR="00331537">
        <w:t xml:space="preserve"> and </w:t>
      </w:r>
      <w:r>
        <w:t>“</w:t>
      </w:r>
      <w:r w:rsidR="00331537">
        <w:t>Right</w:t>
      </w:r>
      <w:r>
        <w:t>”</w:t>
      </w:r>
      <w:r w:rsidR="00331537">
        <w:t xml:space="preserve"> determine whether helix runs clockwise or counterclockwise on the piece.  </w:t>
      </w:r>
    </w:p>
    <w:p w14:paraId="6CFCA6E7" w14:textId="5FE960F7" w:rsidR="00A708C7" w:rsidRDefault="004F6762" w:rsidP="00A708C7">
      <w:pPr>
        <w:pStyle w:val="NoSpacing"/>
        <w:numPr>
          <w:ilvl w:val="0"/>
          <w:numId w:val="8"/>
        </w:numPr>
      </w:pPr>
      <w:r>
        <w:t>“</w:t>
      </w:r>
      <w:r w:rsidR="00331537">
        <w:t>&lt;-CW</w:t>
      </w:r>
      <w:r>
        <w:t>”</w:t>
      </w:r>
      <w:r w:rsidR="00611B9B">
        <w:t xml:space="preserve"> (</w:t>
      </w:r>
      <w:r w:rsidR="00331537">
        <w:t>Clockwise</w:t>
      </w:r>
      <w:r w:rsidR="00611B9B">
        <w:t>)</w:t>
      </w:r>
      <w:r w:rsidR="00331537">
        <w:t xml:space="preserve"> and </w:t>
      </w:r>
      <w:r>
        <w:t>“</w:t>
      </w:r>
      <w:r w:rsidR="00331537">
        <w:t>CCW-&gt;</w:t>
      </w:r>
      <w:r>
        <w:t>”</w:t>
      </w:r>
      <w:r w:rsidR="00331537">
        <w:t xml:space="preserve"> </w:t>
      </w:r>
      <w:r w:rsidR="00611B9B">
        <w:t>(</w:t>
      </w:r>
      <w:r w:rsidR="00331537">
        <w:t>Counterclockwise</w:t>
      </w:r>
      <w:r w:rsidR="00611B9B">
        <w:t>)</w:t>
      </w:r>
      <w:r w:rsidR="00331537">
        <w:t xml:space="preserve"> index the spindle for the next cut path – either clockwise or counterclockwise</w:t>
      </w:r>
      <w:r w:rsidR="00611B9B">
        <w:t xml:space="preserve"> per user design</w:t>
      </w:r>
      <w:r w:rsidR="00331537">
        <w:t xml:space="preserve">.  </w:t>
      </w:r>
      <w:r w:rsidR="00212E66">
        <w:t xml:space="preserve">Amount the spindle will index uses the value in </w:t>
      </w:r>
      <w:r w:rsidR="00611B9B">
        <w:t xml:space="preserve">“Size” </w:t>
      </w:r>
      <w:r w:rsidR="007C05F4">
        <w:t xml:space="preserve">set in the box on </w:t>
      </w:r>
      <w:r w:rsidR="00212E66">
        <w:t xml:space="preserve">the </w:t>
      </w:r>
      <w:r w:rsidR="00212E66" w:rsidRPr="00E67D0B">
        <w:rPr>
          <w:b/>
        </w:rPr>
        <w:t xml:space="preserve">Index </w:t>
      </w:r>
      <w:r w:rsidR="004E6521" w:rsidRPr="00E67D0B">
        <w:rPr>
          <w:b/>
        </w:rPr>
        <w:t>#</w:t>
      </w:r>
      <w:r w:rsidR="00212E66" w:rsidRPr="00E67D0B">
        <w:rPr>
          <w:b/>
        </w:rPr>
        <w:t>1 Screen</w:t>
      </w:r>
      <w:r w:rsidR="00B91EE6">
        <w:rPr>
          <w:b/>
        </w:rPr>
        <w:t xml:space="preserve"> </w:t>
      </w:r>
      <w:r w:rsidR="00B91EE6" w:rsidRPr="00B91EE6">
        <w:t xml:space="preserve">(this </w:t>
      </w:r>
      <w:r w:rsidR="00B91EE6">
        <w:t xml:space="preserve">value </w:t>
      </w:r>
      <w:r w:rsidR="00B91EE6" w:rsidRPr="00B91EE6">
        <w:t xml:space="preserve">could be either </w:t>
      </w:r>
      <w:r w:rsidR="00B91EE6">
        <w:t xml:space="preserve">in </w:t>
      </w:r>
      <w:r w:rsidR="00B91EE6" w:rsidRPr="00B91EE6">
        <w:t>divisions of a circle</w:t>
      </w:r>
      <w:r w:rsidR="00B91EE6">
        <w:t xml:space="preserve"> or degrees depending upon which option is toggled on </w:t>
      </w:r>
      <w:r w:rsidR="00B91EE6" w:rsidRPr="00AD0EAA">
        <w:rPr>
          <w:b/>
        </w:rPr>
        <w:t xml:space="preserve">Index #1 </w:t>
      </w:r>
      <w:r w:rsidR="00AD0EAA">
        <w:rPr>
          <w:b/>
        </w:rPr>
        <w:t>S</w:t>
      </w:r>
      <w:r w:rsidR="00B91EE6" w:rsidRPr="00AD0EAA">
        <w:rPr>
          <w:b/>
        </w:rPr>
        <w:t>creen</w:t>
      </w:r>
      <w:r w:rsidR="00B91EE6">
        <w:t>)</w:t>
      </w:r>
      <w:r w:rsidR="00B91EE6" w:rsidRPr="00B91EE6">
        <w:t>.</w:t>
      </w:r>
    </w:p>
    <w:p w14:paraId="2331004D" w14:textId="156405EB" w:rsidR="00331537" w:rsidRDefault="00331537" w:rsidP="00331537">
      <w:pPr>
        <w:pStyle w:val="NoSpacing"/>
        <w:numPr>
          <w:ilvl w:val="0"/>
          <w:numId w:val="2"/>
        </w:numPr>
      </w:pPr>
      <w:r>
        <w:t>“Revolutions”</w:t>
      </w:r>
      <w:r w:rsidR="00792B6E">
        <w:t xml:space="preserve"> variable</w:t>
      </w:r>
      <w:r>
        <w:t xml:space="preserve"> value determines how far around the piece the helix will travel </w:t>
      </w:r>
      <w:r w:rsidR="00A708C7">
        <w:t xml:space="preserve">based on the spindle rotating.  The value of </w:t>
      </w:r>
      <w:r>
        <w:t>.5</w:t>
      </w:r>
      <w:r w:rsidR="00A71E04">
        <w:t xml:space="preserve"> illustrated</w:t>
      </w:r>
      <w:r>
        <w:t xml:space="preserve"> </w:t>
      </w:r>
      <w:r w:rsidR="00A708C7">
        <w:t>will rotate spindle 360x.5=180 degrees</w:t>
      </w:r>
      <w:r>
        <w:t xml:space="preserve">.  </w:t>
      </w:r>
    </w:p>
    <w:p w14:paraId="498F040D" w14:textId="02D76675" w:rsidR="00212E66" w:rsidRDefault="00212E66" w:rsidP="00331537">
      <w:pPr>
        <w:pStyle w:val="NoSpacing"/>
        <w:numPr>
          <w:ilvl w:val="0"/>
          <w:numId w:val="2"/>
        </w:numPr>
      </w:pPr>
      <w:r>
        <w:t>“Distance”</w:t>
      </w:r>
      <w:r w:rsidR="00792B6E">
        <w:t xml:space="preserve"> variable</w:t>
      </w:r>
      <w:r>
        <w:t xml:space="preserve"> value determines the cut length (</w:t>
      </w:r>
      <w:r w:rsidR="00972C3C">
        <w:t xml:space="preserve">amount </w:t>
      </w:r>
      <w:r>
        <w:t>of Z axis movement)</w:t>
      </w:r>
      <w:r w:rsidR="00854975">
        <w:t xml:space="preserve"> and is dependent upon value entered in </w:t>
      </w:r>
      <w:r w:rsidR="00854975" w:rsidRPr="00E67D0B">
        <w:rPr>
          <w:b/>
        </w:rPr>
        <w:t>Setup Screen</w:t>
      </w:r>
      <w:r w:rsidR="00854975">
        <w:t xml:space="preserve"> for “Distance/360”.</w:t>
      </w:r>
    </w:p>
    <w:p w14:paraId="06CBD778" w14:textId="1F8DC612" w:rsidR="00331537" w:rsidRDefault="00331537" w:rsidP="00331537">
      <w:pPr>
        <w:pStyle w:val="NoSpacing"/>
        <w:numPr>
          <w:ilvl w:val="0"/>
          <w:numId w:val="2"/>
        </w:numPr>
      </w:pPr>
      <w:r w:rsidRPr="00212E66">
        <w:t xml:space="preserve">Right and left speed bars (for Spindle and Axis, respectively, are shown as a percentage of maximum speeds set on the </w:t>
      </w:r>
      <w:r w:rsidRPr="00E67D0B">
        <w:rPr>
          <w:b/>
        </w:rPr>
        <w:t>Configuration Screen</w:t>
      </w:r>
      <w:r w:rsidR="00212E66">
        <w:t xml:space="preserve"> for “Sync”</w:t>
      </w:r>
      <w:r w:rsidR="003E37A9">
        <w:t xml:space="preserve"> and “Z Axis”, respectively</w:t>
      </w:r>
      <w:r w:rsidRPr="00212E66">
        <w:t xml:space="preserve">.  </w:t>
      </w:r>
      <w:r w:rsidR="00212E66">
        <w:t>Note that s</w:t>
      </w:r>
      <w:r w:rsidR="00212E66" w:rsidRPr="00212E66">
        <w:t xml:space="preserve">lowest value </w:t>
      </w:r>
      <w:r w:rsidR="00212E66">
        <w:t xml:space="preserve">on speed bars </w:t>
      </w:r>
      <w:r w:rsidR="00212E66" w:rsidRPr="00212E66">
        <w:t>will “control” the other value</w:t>
      </w:r>
      <w:r w:rsidR="00212E66">
        <w:t xml:space="preserve">.  </w:t>
      </w:r>
    </w:p>
    <w:p w14:paraId="7FE9AC67" w14:textId="605237AC" w:rsidR="00212E66" w:rsidRDefault="00E67D0B" w:rsidP="00331537">
      <w:pPr>
        <w:pStyle w:val="NoSpacing"/>
        <w:numPr>
          <w:ilvl w:val="0"/>
          <w:numId w:val="2"/>
        </w:numPr>
      </w:pPr>
      <w:r>
        <w:t>“</w:t>
      </w:r>
      <w:r w:rsidR="00212E66">
        <w:t>In</w:t>
      </w:r>
      <w:r>
        <w:t>”</w:t>
      </w:r>
      <w:r w:rsidR="00212E66">
        <w:t xml:space="preserve"> and </w:t>
      </w:r>
      <w:r>
        <w:t>“</w:t>
      </w:r>
      <w:r w:rsidR="00212E66">
        <w:t>Out</w:t>
      </w:r>
      <w:r>
        <w:t>”</w:t>
      </w:r>
      <w:r w:rsidR="00212E66">
        <w:t xml:space="preserve"> determine whether cut is made toward o</w:t>
      </w:r>
      <w:r w:rsidR="003E37A9">
        <w:t>r</w:t>
      </w:r>
      <w:r w:rsidR="00212E66">
        <w:t xml:space="preserve"> away from headstock. </w:t>
      </w:r>
      <w:r w:rsidR="00A708C7">
        <w:t xml:space="preserve">  Pattern will run the pre-determined </w:t>
      </w:r>
      <w:r w:rsidR="00446DC4">
        <w:t>“Distance”</w:t>
      </w:r>
      <w:r w:rsidR="00A708C7">
        <w:t xml:space="preserve"> and then stop and wait for return direction instruction.  User chooses whether to cut in both directions or retract cutter and return to start</w:t>
      </w:r>
      <w:r w:rsidR="00446DC4">
        <w:t xml:space="preserve"> without cutting.</w:t>
      </w:r>
      <w:r w:rsidR="00A708C7">
        <w:t xml:space="preserve">  </w:t>
      </w:r>
    </w:p>
    <w:p w14:paraId="0FF465CE" w14:textId="5D3C127E" w:rsidR="00E67D0B" w:rsidRPr="00212E66" w:rsidRDefault="00A708C7" w:rsidP="00331537">
      <w:pPr>
        <w:pStyle w:val="NoSpacing"/>
        <w:numPr>
          <w:ilvl w:val="0"/>
          <w:numId w:val="2"/>
        </w:numPr>
      </w:pPr>
      <w:r w:rsidRPr="005F0D56">
        <w:rPr>
          <w:b/>
          <w:color w:val="FF0000"/>
          <w:rPrChange w:id="12" w:author="Elf" w:date="2019-01-19T20:56:00Z">
            <w:rPr/>
          </w:rPrChange>
        </w:rPr>
        <w:t>Warning</w:t>
      </w:r>
      <w:r w:rsidR="00446DC4" w:rsidRPr="005F0D56">
        <w:rPr>
          <w:b/>
          <w:color w:val="FF0000"/>
          <w:rPrChange w:id="13" w:author="Elf" w:date="2019-01-19T20:56:00Z">
            <w:rPr/>
          </w:rPrChange>
        </w:rPr>
        <w:t xml:space="preserve"> Note</w:t>
      </w:r>
      <w:r>
        <w:t xml:space="preserve">: </w:t>
      </w:r>
      <w:r w:rsidR="00E67D0B">
        <w:t xml:space="preserve">If “Stop” is pushed, the program will stop at that point and reset </w:t>
      </w:r>
      <w:r>
        <w:t xml:space="preserve">the pattern start point to that spot.  </w:t>
      </w:r>
      <w:r w:rsidR="00446DC4">
        <w:t xml:space="preserve">In other words, controller will lose track of the start point.  </w:t>
      </w:r>
    </w:p>
    <w:p w14:paraId="7471F42B" w14:textId="52B10CFB" w:rsidR="0058617F" w:rsidRDefault="0058617F"/>
    <w:p w14:paraId="6D4BE0A8" w14:textId="1FADDC38" w:rsidR="0058617F" w:rsidRPr="0058617F" w:rsidRDefault="0058617F">
      <w:pPr>
        <w:rPr>
          <w:b/>
        </w:rPr>
      </w:pPr>
      <w:r w:rsidRPr="0058617F">
        <w:rPr>
          <w:b/>
        </w:rPr>
        <w:t>Zigzag – Axis Screen</w:t>
      </w:r>
    </w:p>
    <w:p w14:paraId="6BE610C8" w14:textId="13D402E0" w:rsidR="0058617F" w:rsidRDefault="0058617F">
      <w:r>
        <w:rPr>
          <w:noProof/>
        </w:rPr>
        <w:drawing>
          <wp:inline distT="0" distB="0" distL="0" distR="0" wp14:anchorId="2F3ABB28" wp14:editId="6035D625">
            <wp:extent cx="3314700" cy="188156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53" cy="194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4C12" w14:textId="2A51F46C" w:rsidR="00E03FC4" w:rsidRDefault="00E03FC4" w:rsidP="00E03FC4">
      <w:r>
        <w:t xml:space="preserve">Purpose: </w:t>
      </w:r>
      <w:r w:rsidR="00611B9B">
        <w:t xml:space="preserve">Synchronizes Spindle and Auxiliary Axis to produce </w:t>
      </w:r>
      <w:r w:rsidR="00E94A27">
        <w:t>a sharp</w:t>
      </w:r>
      <w:r w:rsidR="00F37A2C">
        <w:t>-</w:t>
      </w:r>
      <w:r w:rsidR="00E94A27">
        <w:t xml:space="preserve">pointed </w:t>
      </w:r>
      <w:r w:rsidR="00866D93">
        <w:t xml:space="preserve">reciprocating </w:t>
      </w:r>
      <w:r w:rsidR="00680A97">
        <w:t>“</w:t>
      </w:r>
      <w:r w:rsidR="00611B9B">
        <w:t>zigzag</w:t>
      </w:r>
      <w:r w:rsidR="00866D93">
        <w:t>”</w:t>
      </w:r>
      <w:r w:rsidR="00611B9B">
        <w:t xml:space="preserve"> pattern along the </w:t>
      </w:r>
      <w:r w:rsidR="00680A97">
        <w:t>longitudinal</w:t>
      </w:r>
      <w:r w:rsidR="00611B9B">
        <w:t xml:space="preserve"> cylindrical surface of workpiece:  /\/\/\/\/\/\</w:t>
      </w:r>
      <w:r w:rsidR="00866D93">
        <w:t xml:space="preserve">.  </w:t>
      </w:r>
      <w:r w:rsidR="00611B9B">
        <w:t xml:space="preserve">  Works by reversing spindle direction alternately while Z axis continues in the same direction.  </w:t>
      </w:r>
    </w:p>
    <w:p w14:paraId="59603D35" w14:textId="56A911C7" w:rsidR="00E03FC4" w:rsidRDefault="00E03FC4" w:rsidP="003E37A9">
      <w:pPr>
        <w:pStyle w:val="NoSpacing"/>
      </w:pPr>
      <w:r>
        <w:t>Buttons explanation</w:t>
      </w:r>
    </w:p>
    <w:p w14:paraId="2F1BDAA2" w14:textId="2BD2C628" w:rsidR="003E37A9" w:rsidRPr="00A04B35" w:rsidRDefault="003E37A9" w:rsidP="003E37A9">
      <w:pPr>
        <w:pStyle w:val="NoSpacing"/>
        <w:numPr>
          <w:ilvl w:val="0"/>
          <w:numId w:val="8"/>
        </w:numPr>
        <w:rPr>
          <w:highlight w:val="yellow"/>
          <w:rPrChange w:id="14" w:author="Elf" w:date="2019-01-19T21:06:00Z">
            <w:rPr/>
          </w:rPrChange>
        </w:rPr>
      </w:pPr>
      <w:r>
        <w:t xml:space="preserve"> “Z Axis” toggled on is the default screen under the </w:t>
      </w:r>
      <w:proofErr w:type="spellStart"/>
      <w:r>
        <w:t>ZiZa</w:t>
      </w:r>
      <w:proofErr w:type="spellEnd"/>
      <w:r>
        <w:t xml:space="preserve"> header.   Toggle to “Spindle” for </w:t>
      </w:r>
      <w:proofErr w:type="spellStart"/>
      <w:r w:rsidRPr="00E67D0B">
        <w:rPr>
          <w:b/>
        </w:rPr>
        <w:t>ZigZag</w:t>
      </w:r>
      <w:proofErr w:type="spellEnd"/>
      <w:r w:rsidRPr="00E67D0B">
        <w:rPr>
          <w:b/>
        </w:rPr>
        <w:t xml:space="preserve"> - Spindle Screen</w:t>
      </w:r>
      <w:r>
        <w:t xml:space="preserve"> (see below) </w:t>
      </w:r>
      <w:ins w:id="15" w:author="Elf" w:date="2019-01-19T20:57:00Z">
        <w:r w:rsidR="005F0D56" w:rsidRPr="00A04B35">
          <w:rPr>
            <w:color w:val="FF0000"/>
            <w:highlight w:val="yellow"/>
            <w:rPrChange w:id="16" w:author="Elf" w:date="2019-01-19T21:06:00Z">
              <w:rPr>
                <w:color w:val="FF0000"/>
              </w:rPr>
            </w:rPrChange>
          </w:rPr>
          <w:t>Spindle and Z Axis radio buttons control which page is active.</w:t>
        </w:r>
      </w:ins>
    </w:p>
    <w:p w14:paraId="30F92516" w14:textId="206BF635" w:rsidR="003E37A9" w:rsidRDefault="00854975" w:rsidP="00097AB3">
      <w:pPr>
        <w:pStyle w:val="NoSpacing"/>
        <w:numPr>
          <w:ilvl w:val="0"/>
          <w:numId w:val="8"/>
        </w:numPr>
      </w:pPr>
      <w:r>
        <w:t xml:space="preserve">“&lt;-CW” (Clockwise) and “CCW-&gt;” (Counterclockwise) index the spindle for the next </w:t>
      </w:r>
      <w:r w:rsidR="00097AB3">
        <w:t xml:space="preserve">reciprocating </w:t>
      </w:r>
      <w:r>
        <w:t>cut path – either clockwise or counterclockwise per user design</w:t>
      </w:r>
      <w:r w:rsidR="00097AB3">
        <w:t xml:space="preserve"> or desire</w:t>
      </w:r>
      <w:r>
        <w:t>.  Amount the spindle will index uses the value</w:t>
      </w:r>
      <w:r w:rsidR="00097AB3">
        <w:t xml:space="preserve"> set</w:t>
      </w:r>
      <w:r>
        <w:t xml:space="preserve"> in </w:t>
      </w:r>
      <w:r w:rsidR="00097AB3">
        <w:t xml:space="preserve">the </w:t>
      </w:r>
      <w:r>
        <w:t xml:space="preserve">“Size” box on the </w:t>
      </w:r>
      <w:r w:rsidRPr="00097AB3">
        <w:rPr>
          <w:b/>
        </w:rPr>
        <w:t>Index #1 Screen</w:t>
      </w:r>
      <w:r w:rsidR="00B91EE6">
        <w:rPr>
          <w:b/>
        </w:rPr>
        <w:t xml:space="preserve"> </w:t>
      </w:r>
      <w:r w:rsidR="00B91EE6" w:rsidRPr="00B91EE6">
        <w:t xml:space="preserve">(this </w:t>
      </w:r>
      <w:r w:rsidR="00B91EE6">
        <w:t xml:space="preserve">value </w:t>
      </w:r>
      <w:r w:rsidR="00B91EE6" w:rsidRPr="00B91EE6">
        <w:t xml:space="preserve">could be either </w:t>
      </w:r>
      <w:r w:rsidR="00B91EE6">
        <w:t xml:space="preserve">in </w:t>
      </w:r>
      <w:r w:rsidR="00B91EE6" w:rsidRPr="00B91EE6">
        <w:t>divisions of a circle</w:t>
      </w:r>
      <w:r w:rsidR="00B91EE6">
        <w:t xml:space="preserve"> or degrees depending upon which option is toggled</w:t>
      </w:r>
      <w:r w:rsidR="00B91EE6" w:rsidRPr="00B91EE6">
        <w:t xml:space="preserve"> </w:t>
      </w:r>
      <w:r w:rsidR="00B91EE6">
        <w:t xml:space="preserve">on </w:t>
      </w:r>
      <w:r w:rsidR="00B91EE6" w:rsidRPr="00AD0EAA">
        <w:rPr>
          <w:b/>
        </w:rPr>
        <w:t xml:space="preserve">Index #1 </w:t>
      </w:r>
      <w:r w:rsidR="00AD0EAA">
        <w:rPr>
          <w:b/>
        </w:rPr>
        <w:t>S</w:t>
      </w:r>
      <w:r w:rsidR="00B91EE6" w:rsidRPr="00AD0EAA">
        <w:rPr>
          <w:b/>
        </w:rPr>
        <w:t>creen</w:t>
      </w:r>
      <w:r w:rsidR="00B91EE6">
        <w:t>)</w:t>
      </w:r>
      <w:r w:rsidR="00097AB3" w:rsidRPr="00B91EE6">
        <w:t>.</w:t>
      </w:r>
      <w:r w:rsidR="00097AB3">
        <w:rPr>
          <w:b/>
        </w:rPr>
        <w:t xml:space="preserve"> </w:t>
      </w:r>
    </w:p>
    <w:p w14:paraId="16D93FB0" w14:textId="7D6DB1B3" w:rsidR="003E37A9" w:rsidRDefault="00097AB3" w:rsidP="003E37A9">
      <w:pPr>
        <w:pStyle w:val="NoSpacing"/>
        <w:numPr>
          <w:ilvl w:val="0"/>
          <w:numId w:val="7"/>
        </w:numPr>
      </w:pPr>
      <w:r>
        <w:t>“</w:t>
      </w:r>
      <w:r w:rsidR="003E37A9">
        <w:t>Acceleration</w:t>
      </w:r>
      <w:r>
        <w:t>”</w:t>
      </w:r>
      <w:r w:rsidR="003E37A9">
        <w:t xml:space="preserve"> and </w:t>
      </w:r>
      <w:r>
        <w:t>“</w:t>
      </w:r>
      <w:r w:rsidR="003E37A9">
        <w:t>Speed</w:t>
      </w:r>
      <w:r>
        <w:t>” values for this screen</w:t>
      </w:r>
      <w:r w:rsidR="003E37A9">
        <w:t xml:space="preserve"> are set here for both Spindle and Z Axis</w:t>
      </w:r>
      <w:r>
        <w:t xml:space="preserve">.  See notes on value limitations under </w:t>
      </w:r>
      <w:r w:rsidRPr="00097AB3">
        <w:rPr>
          <w:b/>
        </w:rPr>
        <w:t>Configuration Screen</w:t>
      </w:r>
      <w:r>
        <w:t xml:space="preserve"> explanation</w:t>
      </w:r>
      <w:r w:rsidR="00F062FC">
        <w:t xml:space="preserve">.  Because of synchronization of the spindle and Z Axis speeds, one of the maximum speeds will control the other.  </w:t>
      </w:r>
    </w:p>
    <w:p w14:paraId="7DA0558A" w14:textId="178F9964" w:rsidR="00097AB3" w:rsidRDefault="00E67D0B" w:rsidP="003E37A9">
      <w:pPr>
        <w:pStyle w:val="NoSpacing"/>
        <w:numPr>
          <w:ilvl w:val="0"/>
          <w:numId w:val="7"/>
        </w:numPr>
      </w:pPr>
      <w:r>
        <w:t xml:space="preserve">“Wave Count” variable sets number of individual waves /\ to be cut along the cylinder.  </w:t>
      </w:r>
    </w:p>
    <w:p w14:paraId="7AFC4C12" w14:textId="5ACAD03C" w:rsidR="00E67D0B" w:rsidRDefault="00E67D0B" w:rsidP="003E37A9">
      <w:pPr>
        <w:pStyle w:val="NoSpacing"/>
        <w:numPr>
          <w:ilvl w:val="0"/>
          <w:numId w:val="7"/>
        </w:numPr>
      </w:pPr>
      <w:r>
        <w:lastRenderedPageBreak/>
        <w:t>“Amplitude” variable sets “height” of each wave</w:t>
      </w:r>
      <w:r w:rsidR="00B91EE6">
        <w:t xml:space="preserve"> in degrees of rotation.   </w:t>
      </w:r>
    </w:p>
    <w:p w14:paraId="0478F2FC" w14:textId="25F692C7" w:rsidR="00446DC4" w:rsidRDefault="00446DC4" w:rsidP="00446DC4">
      <w:pPr>
        <w:pStyle w:val="NoSpacing"/>
        <w:numPr>
          <w:ilvl w:val="0"/>
          <w:numId w:val="2"/>
        </w:numPr>
      </w:pPr>
      <w:r>
        <w:t xml:space="preserve">“Distance” variable value determines the cut length for entire pattern (amount of Z axis movement) and is dependent upon value entered in </w:t>
      </w:r>
      <w:r w:rsidRPr="00E67D0B">
        <w:rPr>
          <w:b/>
        </w:rPr>
        <w:t>Setup Screen</w:t>
      </w:r>
      <w:r>
        <w:t xml:space="preserve"> for “Distance/360”.</w:t>
      </w:r>
    </w:p>
    <w:p w14:paraId="3BE2B6A1" w14:textId="2F0E6AEA" w:rsidR="00446DC4" w:rsidRDefault="00446DC4" w:rsidP="00446DC4">
      <w:pPr>
        <w:pStyle w:val="NoSpacing"/>
        <w:numPr>
          <w:ilvl w:val="0"/>
          <w:numId w:val="2"/>
        </w:numPr>
      </w:pPr>
      <w:r>
        <w:t xml:space="preserve"> “In” and “Out” determine whether cut is made toward or away from headstock.   Pattern will run the pre-determined “Distance” and then stop and wait for return direction instruction.  User chooses whether to cut in both directions or retract cutter and return to start without cutting.  </w:t>
      </w:r>
    </w:p>
    <w:p w14:paraId="0385085F" w14:textId="77777777" w:rsidR="00446DC4" w:rsidRPr="00212E66" w:rsidRDefault="00446DC4" w:rsidP="00446DC4">
      <w:pPr>
        <w:pStyle w:val="NoSpacing"/>
        <w:numPr>
          <w:ilvl w:val="0"/>
          <w:numId w:val="2"/>
        </w:numPr>
      </w:pPr>
      <w:r w:rsidRPr="005F0D56">
        <w:rPr>
          <w:b/>
          <w:color w:val="FF0000"/>
          <w:rPrChange w:id="17" w:author="Elf" w:date="2019-01-19T20:58:00Z">
            <w:rPr/>
          </w:rPrChange>
        </w:rPr>
        <w:t>Warning Note</w:t>
      </w:r>
      <w:r>
        <w:t xml:space="preserve">: If “Stop” is pushed, the program will stop at that point and reset the pattern start point to that spot.  In other words, controller will lose track of the start point.  </w:t>
      </w:r>
    </w:p>
    <w:p w14:paraId="5930A994" w14:textId="3AE67D8A" w:rsidR="0058617F" w:rsidRDefault="0058617F"/>
    <w:p w14:paraId="376AEAC1" w14:textId="659450F9" w:rsidR="0058617F" w:rsidRPr="0058617F" w:rsidRDefault="0058617F">
      <w:pPr>
        <w:rPr>
          <w:b/>
        </w:rPr>
      </w:pPr>
      <w:r w:rsidRPr="0058617F">
        <w:rPr>
          <w:b/>
        </w:rPr>
        <w:t>Zigzag – Spindle Screen</w:t>
      </w:r>
    </w:p>
    <w:p w14:paraId="05F3459D" w14:textId="7128E61A" w:rsidR="0058617F" w:rsidRDefault="0058617F">
      <w:r>
        <w:rPr>
          <w:noProof/>
        </w:rPr>
        <w:drawing>
          <wp:inline distT="0" distB="0" distL="0" distR="0" wp14:anchorId="7F571399" wp14:editId="51EEAE5F">
            <wp:extent cx="3327400" cy="1866478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83" cy="18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FEF5" w14:textId="257D08F3" w:rsidR="00E03FC4" w:rsidRDefault="00091F7B" w:rsidP="00E03FC4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6286D53C" wp14:editId="395CAE2A">
                <wp:simplePos x="0" y="0"/>
                <wp:positionH relativeFrom="column">
                  <wp:posOffset>3926840</wp:posOffset>
                </wp:positionH>
                <wp:positionV relativeFrom="paragraph">
                  <wp:posOffset>193675</wp:posOffset>
                </wp:positionV>
                <wp:extent cx="279400" cy="264795"/>
                <wp:effectExtent l="0" t="0" r="0" b="1905"/>
                <wp:wrapTight wrapText="bothSides">
                  <wp:wrapPolygon edited="0">
                    <wp:start x="4418" y="0"/>
                    <wp:lineTo x="4418" y="20201"/>
                    <wp:lineTo x="14727" y="20201"/>
                    <wp:lineTo x="13255" y="0"/>
                    <wp:lineTo x="4418" y="0"/>
                  </wp:wrapPolygon>
                </wp:wrapTight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Straight Connector 51"/>
                        <wps:cNvCnPr/>
                        <wps:spPr>
                          <a:xfrm>
                            <a:off x="92710" y="35999"/>
                            <a:ext cx="53340" cy="24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92710" y="60129"/>
                            <a:ext cx="5334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92710" y="75029"/>
                            <a:ext cx="53340" cy="24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92710" y="99159"/>
                            <a:ext cx="5334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92710" y="118209"/>
                            <a:ext cx="53340" cy="24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92710" y="142339"/>
                            <a:ext cx="5334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92710" y="159779"/>
                            <a:ext cx="53340" cy="24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92710" y="183909"/>
                            <a:ext cx="5334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20D92" id="Canvas 59" o:spid="_x0000_s1026" editas="canvas" style="position:absolute;margin-left:309.2pt;margin-top:15.25pt;width:22pt;height:20.85pt;z-index:-251656192;mso-width-relative:margin;mso-height-relative:margin" coordsize="27940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9400;height:264795;visibility:visible;mso-wrap-style:square">
                  <v:fill o:detectmouseclick="t"/>
                  <v:path o:connecttype="none"/>
                </v:shape>
                <v:line id="Straight Connector 51" o:spid="_x0000_s1028" style="position:absolute;visibility:visible;mso-wrap-style:square" from="92710,35999" to="146050,6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Straight Connector 52" o:spid="_x0000_s1029" style="position:absolute;flip:x;visibility:visible;mso-wrap-style:square" from="92710,60129" to="146050,79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<v:stroke joinstyle="miter"/>
                </v:line>
                <v:line id="Straight Connector 53" o:spid="_x0000_s1030" style="position:absolute;visibility:visible;mso-wrap-style:square" from="92710,75029" to="146050,9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Straight Connector 54" o:spid="_x0000_s1031" style="position:absolute;flip:x;visibility:visible;mso-wrap-style:square" from="92710,99159" to="146050,1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  <v:line id="Straight Connector 55" o:spid="_x0000_s1032" style="position:absolute;visibility:visible;mso-wrap-style:square" from="92710,118209" to="146050,14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line id="Straight Connector 56" o:spid="_x0000_s1033" style="position:absolute;flip:x;visibility:visible;mso-wrap-style:square" from="92710,142339" to="146050,16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line id="Straight Connector 57" o:spid="_x0000_s1034" style="position:absolute;visibility:visible;mso-wrap-style:square" from="92710,159779" to="146050,18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line id="Straight Connector 58" o:spid="_x0000_s1035" style="position:absolute;flip:x;visibility:visible;mso-wrap-style:square" from="92710,183909" to="146050,20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w10:wrap type="tight"/>
              </v:group>
            </w:pict>
          </mc:Fallback>
        </mc:AlternateContent>
      </w:r>
      <w:r w:rsidR="00E03FC4">
        <w:t xml:space="preserve">Purpose: </w:t>
      </w:r>
      <w:r w:rsidR="00611B9B">
        <w:t xml:space="preserve">Synchronizes Spindle and Auxiliary Axis to produce </w:t>
      </w:r>
      <w:r w:rsidR="00F37A2C">
        <w:t xml:space="preserve">a sharp-pointed </w:t>
      </w:r>
      <w:r w:rsidR="002C2989">
        <w:t xml:space="preserve">reciprocating </w:t>
      </w:r>
      <w:r w:rsidR="00680A97">
        <w:t>“</w:t>
      </w:r>
      <w:r w:rsidR="00611B9B">
        <w:t>zigzag</w:t>
      </w:r>
      <w:r w:rsidR="00680A97">
        <w:t>”</w:t>
      </w:r>
      <w:r w:rsidR="00611B9B">
        <w:t xml:space="preserve"> pattern along the </w:t>
      </w:r>
      <w:r w:rsidR="00F37A2C">
        <w:t>circumferential surface</w:t>
      </w:r>
      <w:r w:rsidR="00611B9B">
        <w:t xml:space="preserve"> of a cylindrical workpiece: Works by reversing </w:t>
      </w:r>
      <w:r w:rsidR="005D5B5B">
        <w:t>Z axis</w:t>
      </w:r>
      <w:r w:rsidR="005D5B5B" w:rsidRPr="005D5B5B">
        <w:t xml:space="preserve"> </w:t>
      </w:r>
      <w:r w:rsidR="005D5B5B">
        <w:t xml:space="preserve">direction alternately while </w:t>
      </w:r>
      <w:r w:rsidR="00611B9B">
        <w:t xml:space="preserve">spindle continues in the same direction.  </w:t>
      </w:r>
    </w:p>
    <w:p w14:paraId="45F9DBA3" w14:textId="77777777" w:rsidR="00E03FC4" w:rsidRDefault="00E03FC4" w:rsidP="00E03FC4">
      <w:r>
        <w:t>Buttons explanation</w:t>
      </w:r>
    </w:p>
    <w:p w14:paraId="7106A58A" w14:textId="6EAD5C9B" w:rsidR="00446DC4" w:rsidRPr="00091F7B" w:rsidRDefault="00446DC4" w:rsidP="00F062FC">
      <w:pPr>
        <w:pStyle w:val="NoSpacing"/>
        <w:numPr>
          <w:ilvl w:val="0"/>
          <w:numId w:val="9"/>
        </w:numPr>
      </w:pPr>
      <w:r w:rsidRPr="00091F7B">
        <w:t xml:space="preserve">To navigate to this </w:t>
      </w:r>
      <w:r w:rsidR="00091F7B" w:rsidRPr="00091F7B">
        <w:t>screen,</w:t>
      </w:r>
      <w:r w:rsidRPr="00091F7B">
        <w:t xml:space="preserve"> start with “</w:t>
      </w:r>
      <w:del w:id="18" w:author="Elf" w:date="2019-01-19T21:02:00Z">
        <w:r w:rsidRPr="00091F7B" w:rsidDel="00A04B35">
          <w:delText>ZiZa</w:delText>
        </w:r>
      </w:del>
      <w:ins w:id="19" w:author="Elf" w:date="2019-01-19T21:02:00Z">
        <w:r w:rsidR="00A04B35">
          <w:t>Rec1</w:t>
        </w:r>
      </w:ins>
      <w:r w:rsidRPr="00091F7B">
        <w:t>” and toggle</w:t>
      </w:r>
      <w:r w:rsidR="00B91EE6">
        <w:t xml:space="preserve"> from (default) “Z Axis” to</w:t>
      </w:r>
      <w:r w:rsidRPr="00091F7B">
        <w:t xml:space="preserve"> “Spindle”.  </w:t>
      </w:r>
    </w:p>
    <w:p w14:paraId="509E25D0" w14:textId="5694445A" w:rsidR="00091F7B" w:rsidRDefault="00446DC4" w:rsidP="00F062FC">
      <w:pPr>
        <w:pStyle w:val="NoSpacing"/>
        <w:numPr>
          <w:ilvl w:val="0"/>
          <w:numId w:val="9"/>
        </w:numPr>
        <w:rPr>
          <w:b/>
        </w:rPr>
      </w:pPr>
      <w:r w:rsidRPr="00091F7B">
        <w:t xml:space="preserve">“In-&gt;” and “&lt;-Out” </w:t>
      </w:r>
      <w:r w:rsidR="0070445A" w:rsidRPr="00091F7B">
        <w:t xml:space="preserve">move the Z Axis to the next pattern </w:t>
      </w:r>
      <w:r w:rsidR="00091F7B" w:rsidRPr="00091F7B">
        <w:t xml:space="preserve">starting </w:t>
      </w:r>
      <w:r w:rsidR="0070445A" w:rsidRPr="00091F7B">
        <w:t xml:space="preserve">position. </w:t>
      </w:r>
      <w:r w:rsidR="00091F7B" w:rsidRPr="00091F7B">
        <w:t xml:space="preserve"> Z Axis movement will be the value of “Distance” set on the</w:t>
      </w:r>
      <w:r w:rsidR="00091F7B" w:rsidRPr="00091F7B">
        <w:rPr>
          <w:b/>
        </w:rPr>
        <w:t xml:space="preserve"> Move</w:t>
      </w:r>
      <w:ins w:id="20" w:author="Elf" w:date="2019-01-19T20:59:00Z">
        <w:r w:rsidR="005F0D56" w:rsidRPr="005F0D56">
          <w:rPr>
            <w:b/>
            <w:color w:val="FF0000"/>
            <w:rPrChange w:id="21" w:author="Elf" w:date="2019-01-19T20:59:00Z">
              <w:rPr>
                <w:b/>
              </w:rPr>
            </w:rPrChange>
          </w:rPr>
          <w:t xml:space="preserve"> </w:t>
        </w:r>
      </w:ins>
      <w:del w:id="22" w:author="Elf" w:date="2019-01-19T21:00:00Z">
        <w:r w:rsidR="00091F7B" w:rsidRPr="005F0D56" w:rsidDel="005F0D56">
          <w:rPr>
            <w:b/>
            <w:color w:val="FF0000"/>
            <w:rPrChange w:id="23" w:author="Elf" w:date="2019-01-19T20:59:00Z">
              <w:rPr>
                <w:b/>
              </w:rPr>
            </w:rPrChange>
          </w:rPr>
          <w:delText xml:space="preserve"> </w:delText>
        </w:r>
      </w:del>
      <w:r w:rsidR="00091F7B" w:rsidRPr="00091F7B">
        <w:rPr>
          <w:b/>
        </w:rPr>
        <w:t>Screen</w:t>
      </w:r>
      <w:r w:rsidR="00091F7B">
        <w:rPr>
          <w:b/>
        </w:rPr>
        <w:t xml:space="preserve">.  </w:t>
      </w:r>
    </w:p>
    <w:p w14:paraId="3BD1B2A2" w14:textId="5A2A1B6B" w:rsidR="00091F7B" w:rsidRPr="00091F7B" w:rsidRDefault="00091F7B" w:rsidP="00F062FC">
      <w:pPr>
        <w:pStyle w:val="NoSpacing"/>
        <w:numPr>
          <w:ilvl w:val="0"/>
          <w:numId w:val="9"/>
        </w:numPr>
      </w:pPr>
      <w:r w:rsidRPr="00091F7B">
        <w:t>“R</w:t>
      </w:r>
      <w:r>
        <w:t>eturn” button rotates the spindle to the pattern start point</w:t>
      </w:r>
      <w:r w:rsidR="00F062FC">
        <w:t xml:space="preserve">.  </w:t>
      </w:r>
    </w:p>
    <w:p w14:paraId="7EC2CCB5" w14:textId="2968ACCE" w:rsidR="00446DC4" w:rsidRPr="00F062FC" w:rsidRDefault="00446DC4" w:rsidP="00F062FC">
      <w:pPr>
        <w:pStyle w:val="NoSpacing"/>
        <w:numPr>
          <w:ilvl w:val="0"/>
          <w:numId w:val="7"/>
        </w:numPr>
      </w:pPr>
      <w:r w:rsidRPr="00F062FC">
        <w:t xml:space="preserve">“Acceleration” and “Speed” values for this screen are set here for both Spindle and Z Axis.  See notes on value limitations under </w:t>
      </w:r>
      <w:r w:rsidRPr="00F062FC">
        <w:rPr>
          <w:b/>
        </w:rPr>
        <w:t>Configuration Screen</w:t>
      </w:r>
      <w:r w:rsidRPr="00F062FC">
        <w:t xml:space="preserve"> explanation</w:t>
      </w:r>
      <w:r w:rsidR="00F062FC" w:rsidRPr="00F062FC">
        <w:t xml:space="preserve">.  Because of synchronization of the spindle and Z Axis speeds, one of the maximum speeds will control the other.  </w:t>
      </w:r>
    </w:p>
    <w:p w14:paraId="12344194" w14:textId="70494608" w:rsidR="00446DC4" w:rsidRDefault="00446DC4" w:rsidP="00446DC4">
      <w:pPr>
        <w:pStyle w:val="NoSpacing"/>
        <w:numPr>
          <w:ilvl w:val="0"/>
          <w:numId w:val="7"/>
        </w:numPr>
      </w:pPr>
      <w:r w:rsidRPr="00F062FC">
        <w:t>“Wave Count” variable sets number of individual waves</w:t>
      </w:r>
      <w:r w:rsidR="00F062FC" w:rsidRPr="00F062FC">
        <w:t xml:space="preserve"> </w:t>
      </w:r>
      <w:proofErr w:type="gramStart"/>
      <w:r w:rsidR="00F062FC" w:rsidRPr="00F062FC">
        <w:t>(</w:t>
      </w:r>
      <w:r w:rsidRPr="00F062FC">
        <w:t xml:space="preserve"> </w:t>
      </w:r>
      <w:r w:rsidR="00F062FC" w:rsidRPr="00F062FC">
        <w:t>&gt;</w:t>
      </w:r>
      <w:proofErr w:type="gramEnd"/>
      <w:r w:rsidRPr="00F062FC">
        <w:t xml:space="preserve"> </w:t>
      </w:r>
      <w:r w:rsidR="00F062FC" w:rsidRPr="00F062FC">
        <w:t xml:space="preserve">) </w:t>
      </w:r>
      <w:r w:rsidRPr="00F062FC">
        <w:t xml:space="preserve">to be cut along the cylinder.  </w:t>
      </w:r>
    </w:p>
    <w:p w14:paraId="4610933F" w14:textId="2D4E5179" w:rsidR="00F062FC" w:rsidRPr="00F062FC" w:rsidRDefault="00F062FC" w:rsidP="00446DC4">
      <w:pPr>
        <w:pStyle w:val="NoSpacing"/>
        <w:numPr>
          <w:ilvl w:val="0"/>
          <w:numId w:val="7"/>
        </w:numPr>
      </w:pPr>
      <w:r>
        <w:t>“Degrees” variable sets the circumferential distance around the cylinder for the total pattern.  Entering 360 would wrap the pattern all the way around the cylinder</w:t>
      </w:r>
      <w:r w:rsidR="00C2357B">
        <w:t xml:space="preserve">; entering 90 would </w:t>
      </w:r>
      <w:r w:rsidR="00B91EE6">
        <w:t>condense</w:t>
      </w:r>
      <w:r w:rsidR="00C2357B">
        <w:t xml:space="preserve"> the whole pattern around just 90 degrees of the cylinder.  </w:t>
      </w:r>
    </w:p>
    <w:p w14:paraId="79C48E1F" w14:textId="236E3952" w:rsidR="00446DC4" w:rsidRPr="00C2357B" w:rsidRDefault="00446DC4" w:rsidP="00446DC4">
      <w:pPr>
        <w:pStyle w:val="NoSpacing"/>
        <w:numPr>
          <w:ilvl w:val="0"/>
          <w:numId w:val="7"/>
        </w:numPr>
      </w:pPr>
      <w:r w:rsidRPr="00C2357B">
        <w:t xml:space="preserve">“Amplitude” variable sets “height” </w:t>
      </w:r>
      <w:r w:rsidR="00C2357B">
        <w:t xml:space="preserve">(distance along Z Axis) </w:t>
      </w:r>
      <w:r w:rsidRPr="00C2357B">
        <w:t>of each wave</w:t>
      </w:r>
      <w:r w:rsidR="00C2357B" w:rsidRPr="00C2357B">
        <w:t xml:space="preserve"> </w:t>
      </w:r>
      <w:r w:rsidR="00C2357B">
        <w:t xml:space="preserve">and is dependent upon value entered in </w:t>
      </w:r>
      <w:r w:rsidR="00C2357B" w:rsidRPr="00E67D0B">
        <w:rPr>
          <w:b/>
        </w:rPr>
        <w:t>Setup Screen</w:t>
      </w:r>
      <w:r w:rsidR="00C2357B">
        <w:t xml:space="preserve"> for “Distance/360”.  </w:t>
      </w:r>
      <w:r w:rsidRPr="00C2357B">
        <w:t xml:space="preserve"> </w:t>
      </w:r>
    </w:p>
    <w:p w14:paraId="3AE12286" w14:textId="1D9FD860" w:rsidR="00446DC4" w:rsidRPr="00C2357B" w:rsidRDefault="00446DC4" w:rsidP="00446DC4">
      <w:pPr>
        <w:pStyle w:val="NoSpacing"/>
        <w:numPr>
          <w:ilvl w:val="0"/>
          <w:numId w:val="2"/>
        </w:numPr>
      </w:pPr>
      <w:r w:rsidRPr="00C2357B">
        <w:t xml:space="preserve">“In” and “Out” determine whether cut is made </w:t>
      </w:r>
      <w:r w:rsidR="00C2357B">
        <w:rPr>
          <w:color w:val="FF0000"/>
        </w:rPr>
        <w:t xml:space="preserve">VERIFY THIS:  ARE IN AND OUT </w:t>
      </w:r>
      <w:r w:rsidR="00AD0EAA">
        <w:rPr>
          <w:color w:val="FF0000"/>
        </w:rPr>
        <w:t xml:space="preserve">ACTUALLY </w:t>
      </w:r>
      <w:r w:rsidR="00C2357B">
        <w:rPr>
          <w:color w:val="FF0000"/>
        </w:rPr>
        <w:t xml:space="preserve">CW or </w:t>
      </w:r>
      <w:commentRangeStart w:id="24"/>
      <w:r w:rsidR="00C2357B">
        <w:rPr>
          <w:color w:val="FF0000"/>
        </w:rPr>
        <w:t>CCW</w:t>
      </w:r>
      <w:commentRangeEnd w:id="24"/>
      <w:r w:rsidR="00A04B35">
        <w:rPr>
          <w:rStyle w:val="CommentReference"/>
        </w:rPr>
        <w:commentReference w:id="24"/>
      </w:r>
      <w:r w:rsidR="00C2357B">
        <w:rPr>
          <w:color w:val="FF0000"/>
        </w:rPr>
        <w:t xml:space="preserve"> MOVEMENT OF THE SPINDLE?????</w:t>
      </w:r>
      <w:r w:rsidRPr="00C2357B">
        <w:rPr>
          <w:color w:val="FF0000"/>
        </w:rPr>
        <w:t xml:space="preserve">   </w:t>
      </w:r>
      <w:r w:rsidRPr="00C2357B">
        <w:t>Pattern will run the pre-determined “</w:t>
      </w:r>
      <w:r w:rsidR="00C2357B">
        <w:t>Degrees</w:t>
      </w:r>
      <w:r w:rsidRPr="00C2357B">
        <w:t xml:space="preserve">” </w:t>
      </w:r>
      <w:r w:rsidR="00C2357B">
        <w:t xml:space="preserve">around spindle </w:t>
      </w:r>
      <w:r w:rsidRPr="00C2357B">
        <w:t>and then stop and wait for return direction instruction.  User chooses whether to cut in both directions</w:t>
      </w:r>
      <w:r w:rsidR="00AD0EAA">
        <w:t xml:space="preserve"> (either on the same cut path or on subsequent path)</w:t>
      </w:r>
      <w:r w:rsidRPr="00C2357B">
        <w:t xml:space="preserve"> or retract cutter and return to start without cutting.  </w:t>
      </w:r>
    </w:p>
    <w:p w14:paraId="69F64D89" w14:textId="77777777" w:rsidR="00446DC4" w:rsidRPr="00C2357B" w:rsidRDefault="00446DC4" w:rsidP="00446DC4">
      <w:pPr>
        <w:pStyle w:val="NoSpacing"/>
        <w:numPr>
          <w:ilvl w:val="0"/>
          <w:numId w:val="2"/>
        </w:numPr>
      </w:pPr>
      <w:r w:rsidRPr="00A04B35">
        <w:rPr>
          <w:b/>
          <w:color w:val="FF0000"/>
          <w:rPrChange w:id="25" w:author="Elf" w:date="2019-01-19T21:04:00Z">
            <w:rPr/>
          </w:rPrChange>
        </w:rPr>
        <w:lastRenderedPageBreak/>
        <w:t>Warning Note</w:t>
      </w:r>
      <w:r w:rsidRPr="00C2357B">
        <w:t xml:space="preserve">: If “Stop” is pushed, the program will stop at that point and reset the pattern start point to that spot.  In other words, controller will lose track of the start point.  </w:t>
      </w:r>
    </w:p>
    <w:p w14:paraId="4EA5886E" w14:textId="77777777" w:rsidR="001F38EC" w:rsidRDefault="001F38EC">
      <w:pPr>
        <w:rPr>
          <w:b/>
        </w:rPr>
      </w:pPr>
    </w:p>
    <w:p w14:paraId="3E2B97AD" w14:textId="3F6FC36C" w:rsidR="0058617F" w:rsidRPr="0058617F" w:rsidRDefault="0058617F">
      <w:pPr>
        <w:rPr>
          <w:b/>
        </w:rPr>
      </w:pPr>
      <w:r w:rsidRPr="0058617F">
        <w:rPr>
          <w:b/>
        </w:rPr>
        <w:t>Spindle Screen</w:t>
      </w:r>
    </w:p>
    <w:p w14:paraId="3DE1BC4E" w14:textId="0568829F" w:rsidR="0058617F" w:rsidRDefault="0058617F">
      <w:r>
        <w:rPr>
          <w:noProof/>
        </w:rPr>
        <w:drawing>
          <wp:inline distT="0" distB="0" distL="0" distR="0" wp14:anchorId="38925034" wp14:editId="17A86436">
            <wp:extent cx="3308350" cy="188654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276" cy="190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E5DE" w14:textId="47C05966" w:rsidR="00E03FC4" w:rsidRDefault="00E03FC4" w:rsidP="00E03FC4">
      <w:r>
        <w:t xml:space="preserve">Purpose: </w:t>
      </w:r>
      <w:r w:rsidR="00FC1E7B">
        <w:t>Allows control of spindle speed and direction</w:t>
      </w:r>
      <w:r w:rsidR="00AD0EAA">
        <w:t xml:space="preserve">.  Useful for </w:t>
      </w:r>
      <w:r w:rsidR="00C2357B">
        <w:t xml:space="preserve">allowing manual control of the Z Axis (or other </w:t>
      </w:r>
      <w:r w:rsidR="001F38EC">
        <w:t>movement</w:t>
      </w:r>
      <w:r w:rsidR="00AD0EAA">
        <w:t>) while spindle rotates to set speed and direction</w:t>
      </w:r>
      <w:r w:rsidR="00F70DBF">
        <w:t xml:space="preserve">. </w:t>
      </w:r>
      <w:r w:rsidR="001F38EC">
        <w:t xml:space="preserve"> Also u</w:t>
      </w:r>
      <w:r w:rsidR="00F70DBF">
        <w:t xml:space="preserve">seful </w:t>
      </w:r>
      <w:r w:rsidR="00C8593D">
        <w:t>for</w:t>
      </w:r>
      <w:r w:rsidR="00F70DBF">
        <w:t xml:space="preserve"> </w:t>
      </w:r>
      <w:r w:rsidR="00C8593D">
        <w:t xml:space="preserve">secondary spindle operation such as higher or lower speed functions than </w:t>
      </w:r>
      <w:r w:rsidR="001439A2">
        <w:t xml:space="preserve">the </w:t>
      </w:r>
      <w:r w:rsidR="001439A2" w:rsidRPr="00AD0EAA">
        <w:rPr>
          <w:b/>
        </w:rPr>
        <w:t>Main Screen</w:t>
      </w:r>
      <w:r w:rsidR="001439A2">
        <w:t xml:space="preserve">.  </w:t>
      </w:r>
    </w:p>
    <w:p w14:paraId="4F5E2D78" w14:textId="77777777" w:rsidR="00E03FC4" w:rsidRDefault="00E03FC4" w:rsidP="001439A2">
      <w:pPr>
        <w:pStyle w:val="NoSpacing"/>
      </w:pPr>
      <w:r>
        <w:t>Buttons explanation</w:t>
      </w:r>
    </w:p>
    <w:p w14:paraId="38F187FD" w14:textId="1313A748" w:rsidR="001439A2" w:rsidRDefault="00A47723" w:rsidP="001439A2">
      <w:pPr>
        <w:pStyle w:val="NoSpacing"/>
        <w:numPr>
          <w:ilvl w:val="0"/>
          <w:numId w:val="2"/>
        </w:numPr>
      </w:pPr>
      <w:r>
        <w:t>“</w:t>
      </w:r>
      <w:r w:rsidR="001439A2" w:rsidRPr="00A47723">
        <w:t>Enabled</w:t>
      </w:r>
      <w:r>
        <w:t>”</w:t>
      </w:r>
      <w:r w:rsidR="001439A2">
        <w:t xml:space="preserve"> shows status (either enabled or </w:t>
      </w:r>
      <w:del w:id="26" w:author="Elf" w:date="2019-01-19T21:07:00Z">
        <w:r w:rsidR="001439A2" w:rsidRPr="00A04B35" w:rsidDel="00A04B35">
          <w:rPr>
            <w:highlight w:val="yellow"/>
            <w:rPrChange w:id="27" w:author="Elf" w:date="2019-01-19T21:07:00Z">
              <w:rPr/>
            </w:rPrChange>
          </w:rPr>
          <w:delText xml:space="preserve">unenabled </w:delText>
        </w:r>
      </w:del>
      <w:ins w:id="28" w:author="Elf" w:date="2019-01-19T21:07:00Z">
        <w:r w:rsidR="00A04B35" w:rsidRPr="00A04B35">
          <w:rPr>
            <w:highlight w:val="yellow"/>
            <w:rPrChange w:id="29" w:author="Elf" w:date="2019-01-19T21:07:00Z">
              <w:rPr/>
            </w:rPrChange>
          </w:rPr>
          <w:t>dis</w:t>
        </w:r>
        <w:r w:rsidR="00A04B35" w:rsidRPr="00A04B35">
          <w:rPr>
            <w:highlight w:val="yellow"/>
            <w:rPrChange w:id="30" w:author="Elf" w:date="2019-01-19T21:07:00Z">
              <w:rPr/>
            </w:rPrChange>
          </w:rPr>
          <w:t>abled</w:t>
        </w:r>
        <w:r w:rsidR="00A04B35">
          <w:t xml:space="preserve"> </w:t>
        </w:r>
      </w:ins>
      <w:r w:rsidR="001439A2">
        <w:t>of stepper motor</w:t>
      </w:r>
      <w:r>
        <w:t>)</w:t>
      </w:r>
      <w:r w:rsidR="001439A2">
        <w:t xml:space="preserve">.  If enabled, the motor spindle is in locked status; if </w:t>
      </w:r>
      <w:del w:id="31" w:author="Elf" w:date="2019-01-19T21:07:00Z">
        <w:r w:rsidR="001439A2" w:rsidRPr="00A04B35" w:rsidDel="00A04B35">
          <w:rPr>
            <w:highlight w:val="yellow"/>
            <w:rPrChange w:id="32" w:author="Elf" w:date="2019-01-19T21:08:00Z">
              <w:rPr/>
            </w:rPrChange>
          </w:rPr>
          <w:delText>unenabled</w:delText>
        </w:r>
      </w:del>
      <w:ins w:id="33" w:author="Elf" w:date="2019-01-19T21:07:00Z">
        <w:r w:rsidR="00A04B35" w:rsidRPr="00A04B35">
          <w:rPr>
            <w:highlight w:val="yellow"/>
            <w:rPrChange w:id="34" w:author="Elf" w:date="2019-01-19T21:08:00Z">
              <w:rPr/>
            </w:rPrChange>
          </w:rPr>
          <w:t>dis</w:t>
        </w:r>
        <w:r w:rsidR="00A04B35" w:rsidRPr="00A04B35">
          <w:rPr>
            <w:highlight w:val="yellow"/>
            <w:rPrChange w:id="35" w:author="Elf" w:date="2019-01-19T21:08:00Z">
              <w:rPr/>
            </w:rPrChange>
          </w:rPr>
          <w:t>abled</w:t>
        </w:r>
      </w:ins>
      <w:r w:rsidR="001439A2">
        <w:t xml:space="preserve">, the motor can be </w:t>
      </w:r>
      <w:commentRangeStart w:id="36"/>
      <w:r w:rsidR="001439A2">
        <w:t>repositioned</w:t>
      </w:r>
      <w:commentRangeEnd w:id="36"/>
      <w:r w:rsidR="00A04B35">
        <w:rPr>
          <w:rStyle w:val="CommentReference"/>
        </w:rPr>
        <w:commentReference w:id="36"/>
      </w:r>
      <w:r w:rsidR="001439A2">
        <w:t>.</w:t>
      </w:r>
    </w:p>
    <w:p w14:paraId="24FAB9EC" w14:textId="0C3C10E6" w:rsidR="001439A2" w:rsidRDefault="001439A2" w:rsidP="001439A2">
      <w:pPr>
        <w:pStyle w:val="NoSpacing"/>
        <w:numPr>
          <w:ilvl w:val="0"/>
          <w:numId w:val="2"/>
        </w:numPr>
      </w:pPr>
      <w:r>
        <w:t xml:space="preserve">Counterclockwise and clockwise rotational arrows indicate direction of the Spindle.  Rotation continues until </w:t>
      </w:r>
      <w:r w:rsidR="00A47723">
        <w:t>“</w:t>
      </w:r>
      <w:r>
        <w:t>Stop</w:t>
      </w:r>
      <w:r w:rsidR="00A47723">
        <w:t>”</w:t>
      </w:r>
      <w:r>
        <w:t xml:space="preserve"> is pushed.  </w:t>
      </w:r>
    </w:p>
    <w:p w14:paraId="41BB5160" w14:textId="741E0D97" w:rsidR="001439A2" w:rsidRDefault="00A47723" w:rsidP="001439A2">
      <w:pPr>
        <w:pStyle w:val="NoSpacing"/>
        <w:numPr>
          <w:ilvl w:val="0"/>
          <w:numId w:val="2"/>
        </w:numPr>
      </w:pPr>
      <w:r>
        <w:t xml:space="preserve">Speed </w:t>
      </w:r>
      <w:r w:rsidR="001439A2">
        <w:t xml:space="preserve">bar </w:t>
      </w:r>
      <w:r>
        <w:t xml:space="preserve">is </w:t>
      </w:r>
      <w:r w:rsidR="001439A2">
        <w:t xml:space="preserve">shown as a percentage of maximum speeds set on the </w:t>
      </w:r>
      <w:r w:rsidR="001439A2" w:rsidRPr="001F38EC">
        <w:rPr>
          <w:b/>
        </w:rPr>
        <w:t>Configuration Screen</w:t>
      </w:r>
      <w:r w:rsidR="0054307E">
        <w:t xml:space="preserve"> for “Sp2”</w:t>
      </w:r>
      <w:r w:rsidR="001439A2">
        <w:t>.</w:t>
      </w:r>
    </w:p>
    <w:p w14:paraId="11133408" w14:textId="3AF31978" w:rsidR="0058617F" w:rsidRDefault="0058617F"/>
    <w:p w14:paraId="61FD352D" w14:textId="72D34C95" w:rsidR="0058617F" w:rsidRPr="0058617F" w:rsidRDefault="0058617F">
      <w:pPr>
        <w:rPr>
          <w:b/>
        </w:rPr>
      </w:pPr>
      <w:r w:rsidRPr="0058617F">
        <w:rPr>
          <w:b/>
        </w:rPr>
        <w:t>Index #1 Screen</w:t>
      </w:r>
    </w:p>
    <w:p w14:paraId="2A7C335E" w14:textId="6B033ACB" w:rsidR="0058617F" w:rsidRDefault="0058617F">
      <w:r>
        <w:rPr>
          <w:noProof/>
        </w:rPr>
        <w:drawing>
          <wp:inline distT="0" distB="0" distL="0" distR="0" wp14:anchorId="62B54590" wp14:editId="783D49A2">
            <wp:extent cx="3327400" cy="1861869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777" cy="188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3510" w14:textId="315A9586" w:rsidR="00E03FC4" w:rsidRDefault="00E03FC4" w:rsidP="00E03FC4">
      <w:r>
        <w:t xml:space="preserve">Purpose: </w:t>
      </w:r>
      <w:r w:rsidR="001F38EC">
        <w:t xml:space="preserve">Allows indexing spindle for use in index work or other uses.  </w:t>
      </w:r>
    </w:p>
    <w:p w14:paraId="03336D2D" w14:textId="71695A45" w:rsidR="00E03FC4" w:rsidRDefault="00E03FC4" w:rsidP="001F38EC">
      <w:pPr>
        <w:pStyle w:val="NoSpacing"/>
      </w:pPr>
      <w:r>
        <w:t>Buttons explanation</w:t>
      </w:r>
    </w:p>
    <w:p w14:paraId="2039340B" w14:textId="4FD326CA" w:rsidR="00131A52" w:rsidRDefault="001F38EC" w:rsidP="00E10A47">
      <w:pPr>
        <w:pStyle w:val="ListParagraph"/>
        <w:numPr>
          <w:ilvl w:val="0"/>
          <w:numId w:val="10"/>
        </w:numPr>
      </w:pPr>
      <w:r>
        <w:t>“</w:t>
      </w:r>
      <w:proofErr w:type="spellStart"/>
      <w:r>
        <w:t>Div</w:t>
      </w:r>
      <w:proofErr w:type="spellEnd"/>
      <w:r>
        <w:t xml:space="preserve">” toggle sets the indexing to number of divisions of a </w:t>
      </w:r>
      <w:r w:rsidR="00131A52">
        <w:t xml:space="preserve">full rotation.  “Deg” toggle sets the indexing to number of degrees.  </w:t>
      </w:r>
    </w:p>
    <w:p w14:paraId="6B419A3B" w14:textId="3FC12213" w:rsidR="00131A52" w:rsidRDefault="00131A52" w:rsidP="00131A52">
      <w:pPr>
        <w:pStyle w:val="NoSpacing"/>
        <w:numPr>
          <w:ilvl w:val="0"/>
          <w:numId w:val="8"/>
        </w:numPr>
      </w:pPr>
      <w:r>
        <w:lastRenderedPageBreak/>
        <w:t xml:space="preserve">“Enabled” shows status (either enabled or unenabled of </w:t>
      </w:r>
      <w:ins w:id="37" w:author="Elf" w:date="2019-01-19T21:06:00Z">
        <w:r w:rsidR="00A04B35" w:rsidRPr="00A04B35">
          <w:rPr>
            <w:color w:val="FF0000"/>
            <w:highlight w:val="yellow"/>
            <w:rPrChange w:id="38" w:author="Elf" w:date="2019-01-19T21:06:00Z">
              <w:rPr/>
            </w:rPrChange>
          </w:rPr>
          <w:t>spindle</w:t>
        </w:r>
        <w:r w:rsidR="00A04B35" w:rsidRPr="00A04B35">
          <w:rPr>
            <w:color w:val="FF0000"/>
            <w:rPrChange w:id="39" w:author="Elf" w:date="2019-01-19T21:06:00Z">
              <w:rPr/>
            </w:rPrChange>
          </w:rPr>
          <w:t xml:space="preserve"> </w:t>
        </w:r>
      </w:ins>
      <w:r>
        <w:t xml:space="preserve">stepper motor).  If enabled, the motor spindle is in locked status; if unenabled, the motor can be repositioned.  If repositioned, and then re-enabled, all subsequent indexing will use that point as the new point.   </w:t>
      </w:r>
    </w:p>
    <w:p w14:paraId="1985B3D3" w14:textId="43A395DD" w:rsidR="00131A52" w:rsidRDefault="00131A52" w:rsidP="00131A52">
      <w:pPr>
        <w:pStyle w:val="NoSpacing"/>
        <w:numPr>
          <w:ilvl w:val="0"/>
          <w:numId w:val="8"/>
        </w:numPr>
      </w:pPr>
      <w:r>
        <w:t>“Index” box keeps a running “count” of the number of index</w:t>
      </w:r>
      <w:r w:rsidR="00C6219B">
        <w:t>ing</w:t>
      </w:r>
      <w:r>
        <w:t xml:space="preserve"> moves.  </w:t>
      </w:r>
    </w:p>
    <w:p w14:paraId="561BC2E8" w14:textId="4CB5C81B" w:rsidR="00131A52" w:rsidRDefault="00131A52" w:rsidP="00131A52">
      <w:pPr>
        <w:pStyle w:val="NoSpacing"/>
        <w:numPr>
          <w:ilvl w:val="0"/>
          <w:numId w:val="8"/>
        </w:numPr>
      </w:pPr>
      <w:r>
        <w:t xml:space="preserve">“Size” variable is in either Divisions of a circle of Degrees, depending upon which is toggled. </w:t>
      </w:r>
    </w:p>
    <w:p w14:paraId="1645C956" w14:textId="3EF5502B" w:rsidR="00131A52" w:rsidRDefault="00131A52" w:rsidP="00131A52">
      <w:pPr>
        <w:pStyle w:val="NoSpacing"/>
        <w:numPr>
          <w:ilvl w:val="0"/>
          <w:numId w:val="8"/>
        </w:numPr>
      </w:pPr>
      <w:r>
        <w:t xml:space="preserve">Speed bar is shown as a percentage of maximum speeds set on the </w:t>
      </w:r>
      <w:r w:rsidRPr="00AD0EAA">
        <w:rPr>
          <w:b/>
        </w:rPr>
        <w:t>Configuration Screen</w:t>
      </w:r>
      <w:r>
        <w:t xml:space="preserve"> for “Index”.</w:t>
      </w:r>
    </w:p>
    <w:p w14:paraId="479AA9EF" w14:textId="41319FC7" w:rsidR="00C6219B" w:rsidRDefault="00131A52" w:rsidP="00C6219B">
      <w:pPr>
        <w:pStyle w:val="NoSpacing"/>
        <w:numPr>
          <w:ilvl w:val="0"/>
          <w:numId w:val="8"/>
        </w:numPr>
      </w:pPr>
      <w:r>
        <w:t xml:space="preserve">Note that </w:t>
      </w:r>
      <w:r w:rsidR="00C6219B">
        <w:t xml:space="preserve">the </w:t>
      </w:r>
      <w:r>
        <w:t>“Size</w:t>
      </w:r>
      <w:r w:rsidR="00C6219B">
        <w:t xml:space="preserve">” </w:t>
      </w:r>
      <w:r>
        <w:t xml:space="preserve">value </w:t>
      </w:r>
      <w:r w:rsidR="00C6219B">
        <w:t xml:space="preserve">on the </w:t>
      </w:r>
      <w:r w:rsidR="00C6219B" w:rsidRPr="00AD0EAA">
        <w:rPr>
          <w:b/>
        </w:rPr>
        <w:t>Index #1 Screen</w:t>
      </w:r>
      <w:r w:rsidR="00C6219B">
        <w:t xml:space="preserve"> is </w:t>
      </w:r>
      <w:r>
        <w:t xml:space="preserve">used </w:t>
      </w:r>
      <w:r w:rsidR="00C6219B">
        <w:t>by the “&lt;-CW”</w:t>
      </w:r>
      <w:r w:rsidR="00C6219B" w:rsidRPr="00C6219B">
        <w:t xml:space="preserve"> </w:t>
      </w:r>
      <w:r w:rsidR="00C6219B">
        <w:t>and “CCW-</w:t>
      </w:r>
      <w:proofErr w:type="gramStart"/>
      <w:r w:rsidR="00C6219B">
        <w:t>&gt;”  indexing</w:t>
      </w:r>
      <w:proofErr w:type="gramEnd"/>
      <w:r w:rsidR="00C6219B">
        <w:t xml:space="preserve"> movements on</w:t>
      </w:r>
      <w:r>
        <w:t xml:space="preserve"> </w:t>
      </w:r>
      <w:r w:rsidR="00C6219B">
        <w:t xml:space="preserve">the </w:t>
      </w:r>
      <w:r w:rsidR="00C6219B" w:rsidRPr="00AD0EAA">
        <w:rPr>
          <w:b/>
        </w:rPr>
        <w:t>Synchronization Screen</w:t>
      </w:r>
      <w:r w:rsidR="00C6219B" w:rsidRPr="00C6219B">
        <w:t xml:space="preserve"> and the </w:t>
      </w:r>
      <w:r w:rsidR="00C6219B" w:rsidRPr="00AD0EAA">
        <w:rPr>
          <w:b/>
        </w:rPr>
        <w:t>Zigzag – Axis Screen</w:t>
      </w:r>
      <w:r w:rsidR="00C6219B" w:rsidRPr="00C6219B">
        <w:t xml:space="preserve"> </w:t>
      </w:r>
      <w:r w:rsidR="00E10A47">
        <w:t>in either “Divisions” or</w:t>
      </w:r>
      <w:r w:rsidR="00C6219B" w:rsidRPr="00C6219B">
        <w:t xml:space="preserve"> “Degrees”.   </w:t>
      </w:r>
    </w:p>
    <w:p w14:paraId="2D799D0D" w14:textId="77777777" w:rsidR="00C6219B" w:rsidRDefault="00C6219B">
      <w:pPr>
        <w:rPr>
          <w:b/>
        </w:rPr>
      </w:pPr>
    </w:p>
    <w:p w14:paraId="40121E98" w14:textId="6FAF270A" w:rsidR="0058617F" w:rsidRPr="0058617F" w:rsidRDefault="0058617F">
      <w:pPr>
        <w:rPr>
          <w:b/>
        </w:rPr>
      </w:pPr>
      <w:r w:rsidRPr="0058617F">
        <w:rPr>
          <w:b/>
        </w:rPr>
        <w:t>Index #2 Screen</w:t>
      </w:r>
    </w:p>
    <w:p w14:paraId="4BBC8A7B" w14:textId="1A491647" w:rsidR="0058617F" w:rsidRDefault="0058617F">
      <w:r>
        <w:rPr>
          <w:noProof/>
        </w:rPr>
        <w:drawing>
          <wp:inline distT="0" distB="0" distL="0" distR="0" wp14:anchorId="5A5E94AD" wp14:editId="2E894171">
            <wp:extent cx="3314700" cy="1887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11" cy="189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F9F6" w14:textId="1E2A2454" w:rsidR="00E03FC4" w:rsidRDefault="00E03FC4" w:rsidP="00E03FC4">
      <w:r>
        <w:t xml:space="preserve">Purpose: </w:t>
      </w:r>
      <w:r w:rsidR="001F38EC">
        <w:t>Allows indexing spindle for use in index work</w:t>
      </w:r>
      <w:r w:rsidR="001F38EC" w:rsidRPr="001F38EC">
        <w:t xml:space="preserve"> </w:t>
      </w:r>
      <w:r w:rsidR="001F38EC">
        <w:t xml:space="preserve">or other uses.  </w:t>
      </w:r>
      <w:r w:rsidR="00C6219B">
        <w:t>Since it’s independent from other screens, it can be useful secondary index function between patterns created by other screens</w:t>
      </w:r>
      <w:r w:rsidR="00E10A47">
        <w:t xml:space="preserve"> that use the values in the </w:t>
      </w:r>
      <w:r w:rsidR="00E10A47" w:rsidRPr="00E10A47">
        <w:rPr>
          <w:b/>
        </w:rPr>
        <w:t>Index #1 Screen</w:t>
      </w:r>
      <w:r w:rsidR="00C6219B">
        <w:t xml:space="preserve">.   </w:t>
      </w:r>
    </w:p>
    <w:p w14:paraId="1F554F6D" w14:textId="77777777" w:rsidR="00E03FC4" w:rsidRDefault="00E03FC4" w:rsidP="001F38EC">
      <w:pPr>
        <w:pStyle w:val="NoSpacing"/>
      </w:pPr>
      <w:r>
        <w:t>Buttons explanation</w:t>
      </w:r>
    </w:p>
    <w:p w14:paraId="1489D82E" w14:textId="43CBC422" w:rsidR="00C6219B" w:rsidRDefault="00C6219B" w:rsidP="008439B2">
      <w:pPr>
        <w:pStyle w:val="NoSpacing"/>
        <w:numPr>
          <w:ilvl w:val="0"/>
          <w:numId w:val="11"/>
        </w:numPr>
      </w:pPr>
      <w:r>
        <w:t>“</w:t>
      </w:r>
      <w:proofErr w:type="spellStart"/>
      <w:r>
        <w:t>Div</w:t>
      </w:r>
      <w:proofErr w:type="spellEnd"/>
      <w:r>
        <w:t xml:space="preserve">” toggle sets the indexing to number of divisions of a full rotation.  </w:t>
      </w:r>
      <w:r w:rsidR="00E10A47">
        <w:t>“</w:t>
      </w:r>
      <w:r>
        <w:t xml:space="preserve">Deg” toggle sets the indexing to number of degrees.  </w:t>
      </w:r>
    </w:p>
    <w:p w14:paraId="073722FF" w14:textId="3422E980" w:rsidR="00C6219B" w:rsidRDefault="00C6219B" w:rsidP="00C6219B">
      <w:pPr>
        <w:pStyle w:val="NoSpacing"/>
        <w:numPr>
          <w:ilvl w:val="0"/>
          <w:numId w:val="11"/>
        </w:numPr>
      </w:pPr>
      <w:r>
        <w:t xml:space="preserve">“Enabled” shows status (either enabled or </w:t>
      </w:r>
      <w:del w:id="40" w:author="Elf" w:date="2019-01-19T21:08:00Z">
        <w:r w:rsidRPr="00A04B35" w:rsidDel="00A04B35">
          <w:rPr>
            <w:highlight w:val="yellow"/>
            <w:rPrChange w:id="41" w:author="Elf" w:date="2019-01-19T21:08:00Z">
              <w:rPr/>
            </w:rPrChange>
          </w:rPr>
          <w:delText xml:space="preserve">unenabled </w:delText>
        </w:r>
      </w:del>
      <w:ins w:id="42" w:author="Elf" w:date="2019-01-19T21:08:00Z">
        <w:r w:rsidR="00A04B35" w:rsidRPr="00A04B35">
          <w:rPr>
            <w:highlight w:val="yellow"/>
            <w:rPrChange w:id="43" w:author="Elf" w:date="2019-01-19T21:08:00Z">
              <w:rPr/>
            </w:rPrChange>
          </w:rPr>
          <w:t>dis</w:t>
        </w:r>
        <w:r w:rsidR="00A04B35" w:rsidRPr="00A04B35">
          <w:rPr>
            <w:highlight w:val="yellow"/>
            <w:rPrChange w:id="44" w:author="Elf" w:date="2019-01-19T21:08:00Z">
              <w:rPr/>
            </w:rPrChange>
          </w:rPr>
          <w:t>abled</w:t>
        </w:r>
        <w:r w:rsidR="00A04B35">
          <w:t xml:space="preserve"> </w:t>
        </w:r>
      </w:ins>
      <w:r>
        <w:t xml:space="preserve">of stepper motor).  If enabled, the motor spindle is in locked status; if </w:t>
      </w:r>
      <w:del w:id="45" w:author="Elf" w:date="2019-01-19T21:08:00Z">
        <w:r w:rsidRPr="00A04B35" w:rsidDel="00A04B35">
          <w:rPr>
            <w:highlight w:val="yellow"/>
            <w:rPrChange w:id="46" w:author="Elf" w:date="2019-01-19T21:09:00Z">
              <w:rPr/>
            </w:rPrChange>
          </w:rPr>
          <w:delText>unenabled</w:delText>
        </w:r>
      </w:del>
      <w:ins w:id="47" w:author="Elf" w:date="2019-01-19T21:08:00Z">
        <w:r w:rsidR="00A04B35" w:rsidRPr="00A04B35">
          <w:rPr>
            <w:highlight w:val="yellow"/>
            <w:rPrChange w:id="48" w:author="Elf" w:date="2019-01-19T21:09:00Z">
              <w:rPr/>
            </w:rPrChange>
          </w:rPr>
          <w:t>dis</w:t>
        </w:r>
        <w:r w:rsidR="00A04B35" w:rsidRPr="00A04B35">
          <w:rPr>
            <w:highlight w:val="yellow"/>
            <w:rPrChange w:id="49" w:author="Elf" w:date="2019-01-19T21:09:00Z">
              <w:rPr/>
            </w:rPrChange>
          </w:rPr>
          <w:t>abled</w:t>
        </w:r>
      </w:ins>
      <w:r>
        <w:t xml:space="preserve">, the motor can be repositioned.  If repositioned, and then re-enabled, all subsequent indexing will use that point as the new point.   </w:t>
      </w:r>
    </w:p>
    <w:p w14:paraId="694652A5" w14:textId="11E39FB6" w:rsidR="00C6219B" w:rsidRDefault="00C6219B" w:rsidP="00C6219B">
      <w:pPr>
        <w:pStyle w:val="NoSpacing"/>
        <w:numPr>
          <w:ilvl w:val="0"/>
          <w:numId w:val="11"/>
        </w:numPr>
      </w:pPr>
      <w:r>
        <w:t xml:space="preserve">“Index” box keeps a running “count” of the number of indexing moves.  </w:t>
      </w:r>
    </w:p>
    <w:p w14:paraId="49DD851E" w14:textId="77777777" w:rsidR="00C6219B" w:rsidRDefault="00C6219B" w:rsidP="00C6219B">
      <w:pPr>
        <w:pStyle w:val="NoSpacing"/>
        <w:numPr>
          <w:ilvl w:val="0"/>
          <w:numId w:val="8"/>
        </w:numPr>
      </w:pPr>
      <w:r>
        <w:t xml:space="preserve">“Size” variable is in either Divisions of a circle of Degrees, depending upon which is toggled. </w:t>
      </w:r>
    </w:p>
    <w:p w14:paraId="42066721" w14:textId="721C2264" w:rsidR="0058617F" w:rsidRDefault="00C6219B" w:rsidP="0085354F">
      <w:pPr>
        <w:pStyle w:val="NoSpacing"/>
        <w:numPr>
          <w:ilvl w:val="0"/>
          <w:numId w:val="8"/>
        </w:numPr>
      </w:pPr>
      <w:r>
        <w:t xml:space="preserve">Speed bar is shown as a percentage of maximum speeds set on the </w:t>
      </w:r>
      <w:r w:rsidRPr="00E10A47">
        <w:rPr>
          <w:b/>
        </w:rPr>
        <w:t>Configuration Screen</w:t>
      </w:r>
      <w:r>
        <w:t xml:space="preserve"> for “Index”.</w:t>
      </w:r>
    </w:p>
    <w:p w14:paraId="63A3C5E2" w14:textId="77777777" w:rsidR="00027898" w:rsidRDefault="00027898"/>
    <w:p w14:paraId="0055837E" w14:textId="413946D0" w:rsidR="0058617F" w:rsidRPr="0058617F" w:rsidRDefault="0058617F">
      <w:pPr>
        <w:rPr>
          <w:b/>
        </w:rPr>
      </w:pPr>
      <w:r w:rsidRPr="0058617F">
        <w:rPr>
          <w:b/>
        </w:rPr>
        <w:t>Move Screen</w:t>
      </w:r>
    </w:p>
    <w:p w14:paraId="4D5E76B3" w14:textId="219D3C5F" w:rsidR="0058617F" w:rsidRDefault="0058617F">
      <w:r>
        <w:rPr>
          <w:noProof/>
        </w:rPr>
        <w:lastRenderedPageBreak/>
        <w:drawing>
          <wp:inline distT="0" distB="0" distL="0" distR="0" wp14:anchorId="7EFEF2CA" wp14:editId="1DA17B35">
            <wp:extent cx="3333750" cy="18674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36" cy="187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D926" w14:textId="197989AB" w:rsidR="00E03FC4" w:rsidRDefault="00E03FC4" w:rsidP="00E03FC4">
      <w:r>
        <w:t>Purpose</w:t>
      </w:r>
      <w:r w:rsidR="003E3073">
        <w:t>:  Moves the Z Axis a specific distance and direction</w:t>
      </w:r>
      <w:r w:rsidR="00F53DAF">
        <w:t xml:space="preserve"> to produce basket weave or other repeating </w:t>
      </w:r>
      <w:r w:rsidR="0032243B">
        <w:t xml:space="preserve">design element on the cylindrical surface of the workpiece.  </w:t>
      </w:r>
      <w:r w:rsidR="0085354F">
        <w:t xml:space="preserve">Could be used to plunge in and out of cylindrical surface to do index work.  </w:t>
      </w:r>
      <w:r w:rsidR="0032243B">
        <w:t xml:space="preserve">Could also be used on </w:t>
      </w:r>
      <w:r w:rsidR="00AA0D81">
        <w:t>end face</w:t>
      </w:r>
      <w:r w:rsidR="005C7FA9">
        <w:t xml:space="preserve"> of cylinder</w:t>
      </w:r>
      <w:r w:rsidR="00E10A47">
        <w:t xml:space="preserve"> if </w:t>
      </w:r>
      <w:r w:rsidR="005C7FA9">
        <w:t>set up</w:t>
      </w:r>
      <w:r w:rsidR="00E10A47">
        <w:t xml:space="preserve"> to drive X Axis</w:t>
      </w:r>
      <w:r w:rsidR="00AA0D81">
        <w:t xml:space="preserve">.  </w:t>
      </w:r>
    </w:p>
    <w:p w14:paraId="4E9B4465" w14:textId="087C8A7B" w:rsidR="00E03FC4" w:rsidRDefault="00E03FC4" w:rsidP="00AA0D81">
      <w:pPr>
        <w:pStyle w:val="NoSpacing"/>
      </w:pPr>
      <w:r>
        <w:t>Buttons explanation</w:t>
      </w:r>
      <w:r w:rsidR="00AA0D81">
        <w:t>:</w:t>
      </w:r>
    </w:p>
    <w:p w14:paraId="1E669BDB" w14:textId="1B45B952" w:rsidR="00C15CAB" w:rsidRDefault="00C15CAB" w:rsidP="00C15CAB">
      <w:pPr>
        <w:pStyle w:val="NoSpacing"/>
        <w:numPr>
          <w:ilvl w:val="0"/>
          <w:numId w:val="4"/>
        </w:numPr>
      </w:pPr>
      <w:r>
        <w:t xml:space="preserve">“Enabled” shows status (either enabled or </w:t>
      </w:r>
      <w:del w:id="50" w:author="Elf" w:date="2019-01-19T21:09:00Z">
        <w:r w:rsidRPr="00A04B35" w:rsidDel="00A04B35">
          <w:rPr>
            <w:highlight w:val="yellow"/>
            <w:rPrChange w:id="51" w:author="Elf" w:date="2019-01-19T21:10:00Z">
              <w:rPr/>
            </w:rPrChange>
          </w:rPr>
          <w:delText xml:space="preserve">unenabled </w:delText>
        </w:r>
      </w:del>
      <w:ins w:id="52" w:author="Elf" w:date="2019-01-19T21:09:00Z">
        <w:r w:rsidR="00A04B35" w:rsidRPr="00A04B35">
          <w:rPr>
            <w:highlight w:val="yellow"/>
            <w:rPrChange w:id="53" w:author="Elf" w:date="2019-01-19T21:10:00Z">
              <w:rPr/>
            </w:rPrChange>
          </w:rPr>
          <w:t>dis</w:t>
        </w:r>
        <w:r w:rsidR="00A04B35" w:rsidRPr="00A04B35">
          <w:rPr>
            <w:highlight w:val="yellow"/>
            <w:rPrChange w:id="54" w:author="Elf" w:date="2019-01-19T21:10:00Z">
              <w:rPr/>
            </w:rPrChange>
          </w:rPr>
          <w:t>abled</w:t>
        </w:r>
        <w:r w:rsidR="00A04B35">
          <w:t xml:space="preserve"> </w:t>
        </w:r>
      </w:ins>
      <w:r>
        <w:t xml:space="preserve">of stepper motor).  If enabled, the motor spindle is in locked status; if </w:t>
      </w:r>
      <w:del w:id="55" w:author="Elf" w:date="2019-01-19T21:10:00Z">
        <w:r w:rsidRPr="00A04B35" w:rsidDel="00A04B35">
          <w:rPr>
            <w:highlight w:val="yellow"/>
            <w:rPrChange w:id="56" w:author="Elf" w:date="2019-01-19T21:10:00Z">
              <w:rPr/>
            </w:rPrChange>
          </w:rPr>
          <w:delText>unenabled</w:delText>
        </w:r>
      </w:del>
      <w:ins w:id="57" w:author="Elf" w:date="2019-01-19T21:10:00Z">
        <w:r w:rsidR="00A04B35" w:rsidRPr="00A04B35">
          <w:rPr>
            <w:highlight w:val="yellow"/>
            <w:rPrChange w:id="58" w:author="Elf" w:date="2019-01-19T21:10:00Z">
              <w:rPr/>
            </w:rPrChange>
          </w:rPr>
          <w:t>dis</w:t>
        </w:r>
        <w:r w:rsidR="00A04B35" w:rsidRPr="00A04B35">
          <w:rPr>
            <w:highlight w:val="yellow"/>
            <w:rPrChange w:id="59" w:author="Elf" w:date="2019-01-19T21:10:00Z">
              <w:rPr/>
            </w:rPrChange>
          </w:rPr>
          <w:t>abled</w:t>
        </w:r>
      </w:ins>
      <w:r>
        <w:t>, the motor can be repositioned.</w:t>
      </w:r>
    </w:p>
    <w:p w14:paraId="10016B8D" w14:textId="0A72A3A4" w:rsidR="0047188E" w:rsidRDefault="00035554" w:rsidP="00831BAE">
      <w:pPr>
        <w:pStyle w:val="NoSpacing"/>
        <w:numPr>
          <w:ilvl w:val="0"/>
          <w:numId w:val="4"/>
        </w:numPr>
      </w:pPr>
      <w:r>
        <w:t>“</w:t>
      </w:r>
      <w:r w:rsidR="0047188E">
        <w:t>Distance</w:t>
      </w:r>
      <w:r>
        <w:t>”</w:t>
      </w:r>
      <w:r w:rsidR="00792B6E">
        <w:t xml:space="preserve"> variable</w:t>
      </w:r>
      <w:r w:rsidR="0047188E">
        <w:t xml:space="preserve"> </w:t>
      </w:r>
      <w:r w:rsidR="00292CD6">
        <w:t>sets</w:t>
      </w:r>
      <w:r w:rsidR="0047188E">
        <w:t xml:space="preserve"> </w:t>
      </w:r>
      <w:r w:rsidR="00D56DC5">
        <w:t xml:space="preserve">amount of movement along Z </w:t>
      </w:r>
      <w:r w:rsidR="001721EC">
        <w:t>Axis and</w:t>
      </w:r>
      <w:r w:rsidR="00D56DC5">
        <w:t xml:space="preserve"> is controlled by </w:t>
      </w:r>
      <w:r w:rsidR="00D56DC5" w:rsidRPr="005C7FA9">
        <w:rPr>
          <w:b/>
        </w:rPr>
        <w:t>Setup Screen</w:t>
      </w:r>
      <w:r w:rsidR="00D56DC5">
        <w:t xml:space="preserve"> Value </w:t>
      </w:r>
      <w:r w:rsidR="00292CD6">
        <w:t xml:space="preserve">“Distance/360”.  </w:t>
      </w:r>
    </w:p>
    <w:p w14:paraId="739B31F7" w14:textId="0E90B9B7" w:rsidR="00292CD6" w:rsidRDefault="00292CD6" w:rsidP="00831BAE">
      <w:pPr>
        <w:pStyle w:val="NoSpacing"/>
        <w:numPr>
          <w:ilvl w:val="0"/>
          <w:numId w:val="4"/>
        </w:numPr>
      </w:pPr>
      <w:r>
        <w:t xml:space="preserve">“Count” tracks </w:t>
      </w:r>
      <w:r w:rsidR="00B774AE">
        <w:t xml:space="preserve">the </w:t>
      </w:r>
      <w:r w:rsidR="001721EC">
        <w:t>number of</w:t>
      </w:r>
      <w:r w:rsidR="00C01AF6">
        <w:t xml:space="preserve"> moves.</w:t>
      </w:r>
    </w:p>
    <w:p w14:paraId="61316D15" w14:textId="71945CB2" w:rsidR="00C01AF6" w:rsidRDefault="00C01AF6" w:rsidP="00290F8F">
      <w:pPr>
        <w:pStyle w:val="NoSpacing"/>
        <w:numPr>
          <w:ilvl w:val="0"/>
          <w:numId w:val="4"/>
        </w:numPr>
      </w:pPr>
      <w:r>
        <w:t xml:space="preserve">“Total” </w:t>
      </w:r>
      <w:r w:rsidR="00290F8F">
        <w:t xml:space="preserve">tracks total distance of movement.  </w:t>
      </w:r>
      <w:commentRangeStart w:id="60"/>
      <w:r w:rsidR="00290F8F">
        <w:rPr>
          <w:color w:val="FF0000"/>
        </w:rPr>
        <w:t>VERIFY</w:t>
      </w:r>
      <w:commentRangeEnd w:id="60"/>
      <w:r w:rsidR="00A04B35">
        <w:rPr>
          <w:rStyle w:val="CommentReference"/>
        </w:rPr>
        <w:commentReference w:id="60"/>
      </w:r>
      <w:r w:rsidR="00290F8F">
        <w:rPr>
          <w:color w:val="FF0000"/>
        </w:rPr>
        <w:t>!</w:t>
      </w:r>
    </w:p>
    <w:p w14:paraId="1463E525" w14:textId="1E49754E" w:rsidR="00831BAE" w:rsidRPr="005C7FA9" w:rsidRDefault="00831BAE" w:rsidP="00831BAE">
      <w:pPr>
        <w:pStyle w:val="NoSpacing"/>
        <w:numPr>
          <w:ilvl w:val="0"/>
          <w:numId w:val="4"/>
        </w:numPr>
        <w:rPr>
          <w:color w:val="FF0000"/>
        </w:rPr>
      </w:pPr>
      <w:r>
        <w:t xml:space="preserve">Counterclockwise and clockwise rotational arrows indicate direction of the Axis movement.  Rotation continues until “Stop” is pushed.  </w:t>
      </w:r>
      <w:r w:rsidR="005C7FA9" w:rsidRPr="005C7FA9">
        <w:rPr>
          <w:color w:val="FF0000"/>
        </w:rPr>
        <w:t xml:space="preserve">WOULDN’T IT MAKE SENSE TO USE </w:t>
      </w:r>
      <w:commentRangeStart w:id="61"/>
      <w:r w:rsidR="005C7FA9" w:rsidRPr="005C7FA9">
        <w:rPr>
          <w:color w:val="FF0000"/>
        </w:rPr>
        <w:t>RIGHT</w:t>
      </w:r>
      <w:commentRangeEnd w:id="61"/>
      <w:r w:rsidR="00A04B35">
        <w:rPr>
          <w:rStyle w:val="CommentReference"/>
        </w:rPr>
        <w:commentReference w:id="61"/>
      </w:r>
      <w:r w:rsidR="005C7FA9" w:rsidRPr="005C7FA9">
        <w:rPr>
          <w:color w:val="FF0000"/>
        </w:rPr>
        <w:t xml:space="preserve"> AND LEFT ARROWS </w:t>
      </w:r>
      <w:r w:rsidR="005C7FA9">
        <w:rPr>
          <w:color w:val="FF0000"/>
        </w:rPr>
        <w:t xml:space="preserve">OR “IN &amp; OUT” </w:t>
      </w:r>
      <w:r w:rsidR="005C7FA9" w:rsidRPr="005C7FA9">
        <w:rPr>
          <w:color w:val="FF0000"/>
        </w:rPr>
        <w:t>FOR THIS SCREEN?</w:t>
      </w:r>
    </w:p>
    <w:p w14:paraId="36E3FB06" w14:textId="15979184" w:rsidR="0058617F" w:rsidRDefault="00A608E3" w:rsidP="00A70E46">
      <w:pPr>
        <w:pStyle w:val="NoSpacing"/>
        <w:numPr>
          <w:ilvl w:val="0"/>
          <w:numId w:val="4"/>
        </w:numPr>
      </w:pPr>
      <w:r>
        <w:t>S</w:t>
      </w:r>
      <w:r w:rsidR="00831BAE">
        <w:t xml:space="preserve">peed </w:t>
      </w:r>
      <w:r>
        <w:t>bar is</w:t>
      </w:r>
      <w:r w:rsidR="00831BAE">
        <w:t xml:space="preserve"> shown as a percentage of maximum speed set on the </w:t>
      </w:r>
      <w:r w:rsidR="00831BAE" w:rsidRPr="005C7FA9">
        <w:rPr>
          <w:b/>
        </w:rPr>
        <w:t>Configuration Screen</w:t>
      </w:r>
      <w:r w:rsidR="00831BAE">
        <w:t xml:space="preserve"> for </w:t>
      </w:r>
      <w:r w:rsidR="00831BAE" w:rsidRPr="00A13FE7">
        <w:rPr>
          <w:color w:val="FF0000"/>
        </w:rPr>
        <w:t xml:space="preserve">“Z Axis”, </w:t>
      </w:r>
      <w:commentRangeStart w:id="62"/>
      <w:r w:rsidR="00831BAE" w:rsidRPr="00A13FE7">
        <w:rPr>
          <w:color w:val="FF0000"/>
        </w:rPr>
        <w:t>VERIFY</w:t>
      </w:r>
      <w:commentRangeEnd w:id="62"/>
      <w:r w:rsidR="007F18DC">
        <w:rPr>
          <w:rStyle w:val="CommentReference"/>
        </w:rPr>
        <w:commentReference w:id="62"/>
      </w:r>
      <w:r w:rsidR="00963CC0">
        <w:rPr>
          <w:color w:val="FF0000"/>
        </w:rPr>
        <w:t>?</w:t>
      </w:r>
    </w:p>
    <w:p w14:paraId="27E4041A" w14:textId="717E2678" w:rsidR="0058617F" w:rsidRDefault="0058617F"/>
    <w:p w14:paraId="0F96BF4F" w14:textId="023FBE48" w:rsidR="0058617F" w:rsidRPr="0058617F" w:rsidRDefault="0058617F">
      <w:pPr>
        <w:rPr>
          <w:b/>
        </w:rPr>
      </w:pPr>
      <w:r w:rsidRPr="0058617F">
        <w:rPr>
          <w:b/>
        </w:rPr>
        <w:t>Configuration Screen</w:t>
      </w:r>
    </w:p>
    <w:p w14:paraId="6273771E" w14:textId="144C95B7" w:rsidR="0058617F" w:rsidRDefault="0058617F">
      <w:r>
        <w:rPr>
          <w:noProof/>
        </w:rPr>
        <w:drawing>
          <wp:inline distT="0" distB="0" distL="0" distR="0" wp14:anchorId="29B95068" wp14:editId="176534FB">
            <wp:extent cx="3314700" cy="18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BC5F" w14:textId="77777777" w:rsidR="00E03FC4" w:rsidRDefault="00E03FC4" w:rsidP="00E03FC4">
      <w:r>
        <w:t xml:space="preserve">Purpose: </w:t>
      </w:r>
    </w:p>
    <w:p w14:paraId="32964EA5" w14:textId="77777777" w:rsidR="00E03FC4" w:rsidRDefault="00E03FC4" w:rsidP="00E03FC4">
      <w:r>
        <w:t>Buttons explanation</w:t>
      </w:r>
    </w:p>
    <w:p w14:paraId="5B5D88C5" w14:textId="64489E28" w:rsidR="0058617F" w:rsidRDefault="005C7FA9" w:rsidP="00963CC0">
      <w:pPr>
        <w:pStyle w:val="ListParagraph"/>
        <w:numPr>
          <w:ilvl w:val="0"/>
          <w:numId w:val="13"/>
        </w:numPr>
      </w:pPr>
      <w:r>
        <w:lastRenderedPageBreak/>
        <w:t>Set “</w:t>
      </w:r>
      <w:proofErr w:type="spellStart"/>
      <w:r>
        <w:t>MaxSpd</w:t>
      </w:r>
      <w:proofErr w:type="spellEnd"/>
      <w:r>
        <w:t>” and “Accel” values for each of the screens listed</w:t>
      </w:r>
      <w:r w:rsidR="00963CC0">
        <w:t xml:space="preserve">.  If you use different pieces of apparatus (such as a cross-slide, a spherical or a curvilinear apparatus) with the Z Axis settings, it may be desirable to reset the </w:t>
      </w:r>
      <w:proofErr w:type="spellStart"/>
      <w:r w:rsidR="00963CC0">
        <w:t>MaxSpd</w:t>
      </w:r>
      <w:proofErr w:type="spellEnd"/>
      <w:r w:rsidR="00963CC0">
        <w:t xml:space="preserve"> for some uses.  </w:t>
      </w:r>
      <w:proofErr w:type="gramStart"/>
      <w:r w:rsidR="00963CC0" w:rsidRPr="00CA6F11">
        <w:t>Generally speaking</w:t>
      </w:r>
      <w:r w:rsidR="00963CC0">
        <w:t>,</w:t>
      </w:r>
      <w:r w:rsidR="00963CC0" w:rsidRPr="00CA6F11">
        <w:t xml:space="preserve"> the</w:t>
      </w:r>
      <w:proofErr w:type="gramEnd"/>
      <w:r w:rsidR="00963CC0" w:rsidRPr="00CA6F11">
        <w:t xml:space="preserve"> </w:t>
      </w:r>
      <w:r w:rsidR="00963CC0">
        <w:t>“</w:t>
      </w:r>
      <w:proofErr w:type="spellStart"/>
      <w:r w:rsidR="00963CC0" w:rsidRPr="00CA6F11">
        <w:t>MaxSpd</w:t>
      </w:r>
      <w:proofErr w:type="spellEnd"/>
      <w:r w:rsidR="00963CC0">
        <w:t>”</w:t>
      </w:r>
      <w:r w:rsidR="00963CC0" w:rsidRPr="00CA6F11">
        <w:t xml:space="preserve"> settings can be</w:t>
      </w:r>
      <w:r w:rsidR="00963CC0">
        <w:t xml:space="preserve"> set</w:t>
      </w:r>
      <w:r w:rsidR="00963CC0" w:rsidRPr="00CA6F11">
        <w:t xml:space="preserve"> anything between 100 and 50000 with 10000 being a safe starting point.  Acceleration</w:t>
      </w:r>
      <w:r w:rsidR="00963CC0">
        <w:t xml:space="preserve"> can be set between</w:t>
      </w:r>
      <w:r w:rsidR="00963CC0" w:rsidRPr="00CA6F11">
        <w:t xml:space="preserve"> 100 </w:t>
      </w:r>
      <w:r w:rsidR="00963CC0">
        <w:t>and</w:t>
      </w:r>
      <w:r w:rsidR="00963CC0" w:rsidRPr="00CA6F11">
        <w:t xml:space="preserve"> 50</w:t>
      </w:r>
      <w:ins w:id="63" w:author="Elf" w:date="2019-01-19T21:14:00Z">
        <w:r w:rsidR="007F18DC">
          <w:t>00</w:t>
        </w:r>
      </w:ins>
      <w:r w:rsidR="00963CC0" w:rsidRPr="00CA6F11">
        <w:t>00 with 1000 being a good starting point.</w:t>
      </w:r>
    </w:p>
    <w:p w14:paraId="75E731E7" w14:textId="38C02856" w:rsidR="00963CC0" w:rsidRPr="00963CC0" w:rsidRDefault="00963CC0" w:rsidP="00352F57">
      <w:pPr>
        <w:pStyle w:val="ListParagraph"/>
        <w:numPr>
          <w:ilvl w:val="0"/>
          <w:numId w:val="13"/>
        </w:numPr>
      </w:pPr>
      <w:r w:rsidRPr="00963CC0">
        <w:t>“Show Config”</w:t>
      </w:r>
      <w:r w:rsidR="00352F57">
        <w:t xml:space="preserve"> runs a routine to </w:t>
      </w:r>
      <w:r w:rsidR="00352F57" w:rsidRPr="007F18DC">
        <w:rPr>
          <w:strike/>
          <w:rPrChange w:id="64" w:author="Elf" w:date="2019-01-19T21:15:00Z">
            <w:rPr/>
          </w:rPrChange>
        </w:rPr>
        <w:t xml:space="preserve">go through each of the values entered in the boxes on the screen and sends them to the Teensy processor’s onboard memory </w:t>
      </w:r>
      <w:proofErr w:type="gramStart"/>
      <w:r w:rsidR="00352F57" w:rsidRPr="007F18DC">
        <w:rPr>
          <w:strike/>
          <w:rPrChange w:id="65" w:author="Elf" w:date="2019-01-19T21:15:00Z">
            <w:rPr/>
          </w:rPrChange>
        </w:rPr>
        <w:t xml:space="preserve">and </w:t>
      </w:r>
      <w:ins w:id="66" w:author="Elf" w:date="2019-01-19T21:15:00Z">
        <w:r w:rsidR="007F18DC">
          <w:t xml:space="preserve"> return</w:t>
        </w:r>
        <w:proofErr w:type="gramEnd"/>
        <w:r w:rsidR="007F18DC">
          <w:t xml:space="preserve"> the current settings stored on the Teensy.  </w:t>
        </w:r>
      </w:ins>
      <w:ins w:id="67" w:author="Elf" w:date="2019-01-19T21:16:00Z">
        <w:r w:rsidR="007F18DC">
          <w:t xml:space="preserve">Settings are also stored on the </w:t>
        </w:r>
        <w:proofErr w:type="spellStart"/>
        <w:r w:rsidR="007F18DC">
          <w:t>Nextion</w:t>
        </w:r>
        <w:proofErr w:type="spellEnd"/>
        <w:r w:rsidR="007F18DC">
          <w:t xml:space="preserve"> and can be out of sync when new software is loaded on either the Teensy or the </w:t>
        </w:r>
        <w:proofErr w:type="spellStart"/>
        <w:r w:rsidR="007F18DC">
          <w:t>Nextion</w:t>
        </w:r>
        <w:proofErr w:type="spellEnd"/>
        <w:r w:rsidR="007F18DC">
          <w:t xml:space="preserve">. </w:t>
        </w:r>
      </w:ins>
      <w:ins w:id="68" w:author="Elf" w:date="2019-01-19T21:17:00Z">
        <w:r w:rsidR="007F18DC">
          <w:t xml:space="preserve"> Running “Show Config” </w:t>
        </w:r>
      </w:ins>
      <w:r w:rsidR="00352F57">
        <w:t xml:space="preserve">should be done each time </w:t>
      </w:r>
      <w:r w:rsidR="00352F57" w:rsidRPr="007F18DC">
        <w:rPr>
          <w:strike/>
          <w:rPrChange w:id="69" w:author="Elf" w:date="2019-01-19T21:17:00Z">
            <w:rPr/>
          </w:rPrChange>
        </w:rPr>
        <w:t xml:space="preserve">a change is made to the </w:t>
      </w:r>
      <w:r w:rsidR="00352F57" w:rsidRPr="007F18DC">
        <w:rPr>
          <w:b/>
          <w:strike/>
          <w:rPrChange w:id="70" w:author="Elf" w:date="2019-01-19T21:17:00Z">
            <w:rPr>
              <w:b/>
            </w:rPr>
          </w:rPrChange>
        </w:rPr>
        <w:t>Configuration Screen</w:t>
      </w:r>
      <w:r w:rsidR="00352F57" w:rsidRPr="007F18DC">
        <w:rPr>
          <w:strike/>
          <w:rPrChange w:id="71" w:author="Elf" w:date="2019-01-19T21:17:00Z">
            <w:rPr/>
          </w:rPrChange>
        </w:rPr>
        <w:t xml:space="preserve"> including </w:t>
      </w:r>
      <w:r w:rsidR="00352F57">
        <w:t xml:space="preserve">when loading new software into either Teensy or the </w:t>
      </w:r>
      <w:proofErr w:type="spellStart"/>
      <w:r w:rsidR="00352F57">
        <w:t>Nextion</w:t>
      </w:r>
      <w:proofErr w:type="spellEnd"/>
      <w:r w:rsidR="00352F57">
        <w:t>.</w:t>
      </w:r>
      <w:r w:rsidRPr="00963CC0">
        <w:t xml:space="preserve"> </w:t>
      </w:r>
      <w:r w:rsidR="00352F57">
        <w:t xml:space="preserve">   </w:t>
      </w:r>
      <w:r w:rsidR="00352F57" w:rsidRPr="00352F57">
        <w:rPr>
          <w:color w:val="FF0000"/>
        </w:rPr>
        <w:t>VERIFY AND EDIT</w:t>
      </w:r>
      <w:r w:rsidRPr="00352F57">
        <w:rPr>
          <w:color w:val="FF0000"/>
        </w:rPr>
        <w:t>?</w:t>
      </w:r>
    </w:p>
    <w:p w14:paraId="5B30A3A4" w14:textId="668665CD" w:rsidR="00963CC0" w:rsidRDefault="00963CC0" w:rsidP="00963CC0">
      <w:pPr>
        <w:pStyle w:val="ListParagraph"/>
        <w:numPr>
          <w:ilvl w:val="0"/>
          <w:numId w:val="13"/>
        </w:numPr>
      </w:pPr>
      <w:r>
        <w:t>“</w:t>
      </w:r>
      <w:r w:rsidRPr="00963CC0">
        <w:t>Setup</w:t>
      </w:r>
      <w:r>
        <w:t xml:space="preserve">” activates the </w:t>
      </w:r>
      <w:r w:rsidRPr="00963CC0">
        <w:rPr>
          <w:b/>
        </w:rPr>
        <w:t>Setup Screen</w:t>
      </w:r>
      <w:r>
        <w:t>.</w:t>
      </w:r>
    </w:p>
    <w:p w14:paraId="4CFC4569" w14:textId="77777777" w:rsidR="00963CC0" w:rsidRPr="00963CC0" w:rsidRDefault="00963CC0" w:rsidP="00963CC0"/>
    <w:p w14:paraId="06082BBB" w14:textId="02700268" w:rsidR="0058617F" w:rsidRPr="0058617F" w:rsidRDefault="0058617F">
      <w:pPr>
        <w:rPr>
          <w:b/>
        </w:rPr>
      </w:pPr>
      <w:r w:rsidRPr="0058617F">
        <w:rPr>
          <w:b/>
        </w:rPr>
        <w:t>Setup Screen</w:t>
      </w:r>
    </w:p>
    <w:p w14:paraId="1E18FE3D" w14:textId="67047311" w:rsidR="0058617F" w:rsidRDefault="0058617F">
      <w:r>
        <w:rPr>
          <w:noProof/>
        </w:rPr>
        <w:drawing>
          <wp:inline distT="0" distB="0" distL="0" distR="0" wp14:anchorId="63528039" wp14:editId="55F5228E">
            <wp:extent cx="3314700" cy="188094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34" cy="18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EA61" w14:textId="6460A52B" w:rsidR="00E03FC4" w:rsidRDefault="00E03FC4" w:rsidP="00E03FC4">
      <w:r>
        <w:t xml:space="preserve">Purpose: </w:t>
      </w:r>
      <w:r w:rsidR="00305D0F">
        <w:t xml:space="preserve">The factors on this screen control </w:t>
      </w:r>
      <w:r w:rsidR="00266B98">
        <w:t>how speeds and distances are determined.</w:t>
      </w:r>
    </w:p>
    <w:p w14:paraId="6D536E4B" w14:textId="44DA28D2" w:rsidR="00E03FC4" w:rsidRDefault="00E03FC4" w:rsidP="004118C2">
      <w:pPr>
        <w:pStyle w:val="NoSpacing"/>
      </w:pPr>
      <w:r>
        <w:t>Buttons explanation</w:t>
      </w:r>
      <w:r w:rsidR="00266B98">
        <w:t>:</w:t>
      </w:r>
    </w:p>
    <w:p w14:paraId="277851B6" w14:textId="7DF42268" w:rsidR="004118C2" w:rsidRDefault="00E65A4A" w:rsidP="004118C2">
      <w:pPr>
        <w:pStyle w:val="ListParagraph"/>
        <w:numPr>
          <w:ilvl w:val="0"/>
          <w:numId w:val="3"/>
        </w:numPr>
      </w:pPr>
      <w:r>
        <w:t xml:space="preserve">Software </w:t>
      </w:r>
      <w:r w:rsidR="00CA6F11" w:rsidRPr="00CA6F11">
        <w:t xml:space="preserve">is currently set up for 32 </w:t>
      </w:r>
      <w:proofErr w:type="spellStart"/>
      <w:r w:rsidR="00CA6F11" w:rsidRPr="00CA6F11">
        <w:t>Microsteps</w:t>
      </w:r>
      <w:proofErr w:type="spellEnd"/>
      <w:r w:rsidR="00CA6F11" w:rsidRPr="00CA6F11">
        <w:t>, 200 Steps/360, and 9 Gear</w:t>
      </w:r>
      <w:r w:rsidR="004118C2">
        <w:t xml:space="preserve"> </w:t>
      </w:r>
      <w:r w:rsidR="00CA6F11" w:rsidRPr="00CA6F11">
        <w:t xml:space="preserve">Ratio for the spindle.  </w:t>
      </w:r>
      <w:r w:rsidR="00763E59">
        <w:t>This assumes a stepper motor with 200 steps</w:t>
      </w:r>
      <w:r w:rsidR="0070613D">
        <w:t xml:space="preserve"> per </w:t>
      </w:r>
      <w:r w:rsidR="004118C2">
        <w:t>revolution</w:t>
      </w:r>
      <w:r w:rsidR="00763E59">
        <w:t xml:space="preserve">.  </w:t>
      </w:r>
      <w:r w:rsidR="00887BD2">
        <w:t>Note that t</w:t>
      </w:r>
      <w:r w:rsidR="00AA0678">
        <w:t xml:space="preserve">he standard configuration for the MDF Rose Engine with a </w:t>
      </w:r>
      <w:proofErr w:type="gramStart"/>
      <w:r w:rsidR="00276863">
        <w:t>12 tooth</w:t>
      </w:r>
      <w:proofErr w:type="gramEnd"/>
      <w:r w:rsidR="00276863">
        <w:t xml:space="preserve"> spindle motor drive pulley and </w:t>
      </w:r>
      <w:r w:rsidR="00AA0678">
        <w:t xml:space="preserve">108 tooth </w:t>
      </w:r>
      <w:r w:rsidR="00276863">
        <w:t xml:space="preserve">driven </w:t>
      </w:r>
      <w:r w:rsidR="00AA0678">
        <w:t>pulley and yields a Gear Ratio of 9</w:t>
      </w:r>
      <w:r w:rsidR="00AA0678" w:rsidRPr="007F18DC">
        <w:rPr>
          <w:strike/>
          <w:rPrChange w:id="72" w:author="Elf" w:date="2019-01-19T21:18:00Z">
            <w:rPr/>
          </w:rPrChange>
        </w:rPr>
        <w:t xml:space="preserve"> (</w:t>
      </w:r>
      <w:r w:rsidR="0070613D" w:rsidRPr="007F18DC">
        <w:rPr>
          <w:strike/>
          <w:rPrChange w:id="73" w:author="Elf" w:date="2019-01-19T21:18:00Z">
            <w:rPr/>
          </w:rPrChange>
        </w:rPr>
        <w:t>not</w:t>
      </w:r>
      <w:r w:rsidR="00AA0678" w:rsidRPr="007F18DC">
        <w:rPr>
          <w:strike/>
          <w:rPrChange w:id="74" w:author="Elf" w:date="2019-01-19T21:18:00Z">
            <w:rPr/>
          </w:rPrChange>
        </w:rPr>
        <w:t xml:space="preserve"> 40 </w:t>
      </w:r>
      <w:r w:rsidR="009C2BDC" w:rsidRPr="007F18DC">
        <w:rPr>
          <w:strike/>
          <w:rPrChange w:id="75" w:author="Elf" w:date="2019-01-19T21:18:00Z">
            <w:rPr/>
          </w:rPrChange>
        </w:rPr>
        <w:t xml:space="preserve">as </w:t>
      </w:r>
      <w:commentRangeStart w:id="76"/>
      <w:r w:rsidR="00AA0678" w:rsidRPr="007F18DC">
        <w:rPr>
          <w:strike/>
          <w:rPrChange w:id="77" w:author="Elf" w:date="2019-01-19T21:18:00Z">
            <w:rPr/>
          </w:rPrChange>
        </w:rPr>
        <w:t>illustrated</w:t>
      </w:r>
      <w:commentRangeEnd w:id="76"/>
      <w:r w:rsidR="007F18DC">
        <w:rPr>
          <w:rStyle w:val="CommentReference"/>
        </w:rPr>
        <w:commentReference w:id="76"/>
      </w:r>
      <w:r w:rsidR="00AA0678" w:rsidRPr="007F18DC">
        <w:rPr>
          <w:strike/>
          <w:rPrChange w:id="78" w:author="Elf" w:date="2019-01-19T21:18:00Z">
            <w:rPr/>
          </w:rPrChange>
        </w:rPr>
        <w:t xml:space="preserve"> above).  </w:t>
      </w:r>
      <w:r w:rsidR="00854975">
        <w:t xml:space="preserve">Once set, the values for the Spindle will most likely remain the same unless changes are made to spindle drive setup.  </w:t>
      </w:r>
    </w:p>
    <w:p w14:paraId="1F72EFF9" w14:textId="090F7406" w:rsidR="003A4125" w:rsidRDefault="00241899" w:rsidP="004118C2">
      <w:pPr>
        <w:pStyle w:val="ListParagraph"/>
        <w:numPr>
          <w:ilvl w:val="0"/>
          <w:numId w:val="3"/>
        </w:numPr>
      </w:pPr>
      <w:r>
        <w:t xml:space="preserve">Likewise, software assumes that </w:t>
      </w:r>
      <w:r w:rsidR="00CA6F11" w:rsidRPr="00CA6F11">
        <w:t xml:space="preserve">Z axis is 32 </w:t>
      </w:r>
      <w:proofErr w:type="spellStart"/>
      <w:r w:rsidR="00CA6F11" w:rsidRPr="00CA6F11">
        <w:t>Microsteps</w:t>
      </w:r>
      <w:proofErr w:type="spellEnd"/>
      <w:r w:rsidR="00CA6F11" w:rsidRPr="00CA6F11">
        <w:t xml:space="preserve">, </w:t>
      </w:r>
      <w:r>
        <w:t xml:space="preserve">and </w:t>
      </w:r>
      <w:r w:rsidR="00693136">
        <w:t>that you are using a stepper motor with</w:t>
      </w:r>
      <w:r>
        <w:t xml:space="preserve"> </w:t>
      </w:r>
      <w:r w:rsidR="00CA6F11" w:rsidRPr="00CA6F11">
        <w:t>200 Steps/360</w:t>
      </w:r>
      <w:r w:rsidR="00693136">
        <w:t xml:space="preserve">.  </w:t>
      </w:r>
      <w:r w:rsidR="00854975">
        <w:t xml:space="preserve">The 32 and 200 values for Axis will most likely remain the same.  </w:t>
      </w:r>
    </w:p>
    <w:p w14:paraId="63A82352" w14:textId="07797DE4" w:rsidR="00963CC0" w:rsidRDefault="00693136" w:rsidP="00963CC0">
      <w:pPr>
        <w:pStyle w:val="ListParagraph"/>
        <w:numPr>
          <w:ilvl w:val="0"/>
          <w:numId w:val="3"/>
        </w:numPr>
      </w:pPr>
      <w:r>
        <w:t>The “Distance/360”</w:t>
      </w:r>
      <w:ins w:id="79" w:author="Elf" w:date="2019-01-19T21:19:00Z">
        <w:r w:rsidR="007F18DC">
          <w:t xml:space="preserve"> </w:t>
        </w:r>
        <w:r w:rsidR="007F18DC" w:rsidRPr="007F18DC">
          <w:rPr>
            <w:highlight w:val="yellow"/>
            <w:rPrChange w:id="80" w:author="Elf" w:date="2019-01-19T21:20:00Z">
              <w:rPr/>
            </w:rPrChange>
          </w:rPr>
          <w:t>is the distance the Z axis carriage moves in one re</w:t>
        </w:r>
      </w:ins>
      <w:ins w:id="81" w:author="Elf" w:date="2019-01-19T21:20:00Z">
        <w:r w:rsidR="007F18DC" w:rsidRPr="007F18DC">
          <w:rPr>
            <w:highlight w:val="yellow"/>
            <w:rPrChange w:id="82" w:author="Elf" w:date="2019-01-19T21:20:00Z">
              <w:rPr/>
            </w:rPrChange>
          </w:rPr>
          <w:t>volution of its stepper motor.</w:t>
        </w:r>
      </w:ins>
      <w:ins w:id="83" w:author="Elf" w:date="2019-01-19T21:19:00Z">
        <w:r w:rsidR="007F18DC" w:rsidRPr="007F18DC">
          <w:rPr>
            <w:highlight w:val="yellow"/>
            <w:rPrChange w:id="84" w:author="Elf" w:date="2019-01-19T21:20:00Z">
              <w:rPr/>
            </w:rPrChange>
          </w:rPr>
          <w:t xml:space="preserve"> It</w:t>
        </w:r>
      </w:ins>
      <w:r>
        <w:t xml:space="preserve"> is a </w:t>
      </w:r>
      <w:r w:rsidR="00E9667A">
        <w:t>value arrived a</w:t>
      </w:r>
      <w:r w:rsidR="007247BB">
        <w:t>t</w:t>
      </w:r>
      <w:r w:rsidR="00E9667A">
        <w:t xml:space="preserve"> empirically by measuring the movement </w:t>
      </w:r>
      <w:r w:rsidR="002A0F34">
        <w:t xml:space="preserve">of the Z Axis </w:t>
      </w:r>
      <w:r w:rsidR="007247BB">
        <w:t xml:space="preserve">using a </w:t>
      </w:r>
      <w:r w:rsidR="009F2A06">
        <w:t xml:space="preserve">dial indicator or other appropriate device </w:t>
      </w:r>
      <w:r w:rsidR="001F2270">
        <w:t xml:space="preserve">while </w:t>
      </w:r>
      <w:r w:rsidR="00135410">
        <w:t>the stepper motor</w:t>
      </w:r>
      <w:r w:rsidR="005E5862">
        <w:t xml:space="preserve"> revol</w:t>
      </w:r>
      <w:r w:rsidR="00135410">
        <w:t xml:space="preserve">ves a set number of turns. This can be </w:t>
      </w:r>
      <w:r w:rsidR="008D726A">
        <w:t>accomplished by</w:t>
      </w:r>
      <w:r w:rsidR="005E5862">
        <w:t xml:space="preserve"> </w:t>
      </w:r>
      <w:r w:rsidR="008D726A">
        <w:t xml:space="preserve">entering a value in “Distance/360” such as </w:t>
      </w:r>
      <w:r w:rsidR="00C93681">
        <w:t>1</w:t>
      </w:r>
      <w:r w:rsidR="008D726A">
        <w:t>, then us</w:t>
      </w:r>
      <w:r w:rsidR="00F34C8C">
        <w:t>ing</w:t>
      </w:r>
      <w:r w:rsidR="008D726A">
        <w:t xml:space="preserve"> the </w:t>
      </w:r>
      <w:r w:rsidR="008D726A" w:rsidRPr="005C7FA9">
        <w:rPr>
          <w:b/>
        </w:rPr>
        <w:t>Move Screen</w:t>
      </w:r>
      <w:r w:rsidR="008D726A">
        <w:t xml:space="preserve"> to move a </w:t>
      </w:r>
      <w:r w:rsidR="000E14A8">
        <w:t>“</w:t>
      </w:r>
      <w:r w:rsidR="008D726A">
        <w:t>Distance</w:t>
      </w:r>
      <w:r w:rsidR="000E14A8">
        <w:t>”</w:t>
      </w:r>
      <w:r w:rsidR="008D726A">
        <w:t xml:space="preserve"> of </w:t>
      </w:r>
      <w:r w:rsidR="00893D2E">
        <w:t xml:space="preserve">20 </w:t>
      </w:r>
      <w:r w:rsidR="008D726A">
        <w:t xml:space="preserve">while </w:t>
      </w:r>
      <w:r w:rsidR="00F34C8C">
        <w:t xml:space="preserve">measuring.  This should </w:t>
      </w:r>
      <w:r w:rsidR="00FA7300">
        <w:t xml:space="preserve">turn the motor through </w:t>
      </w:r>
      <w:r w:rsidR="0025673C">
        <w:t xml:space="preserve">20 </w:t>
      </w:r>
      <w:r w:rsidR="00FA7300">
        <w:t>full revolutions</w:t>
      </w:r>
      <w:r w:rsidR="00DF123E">
        <w:t xml:space="preserve">.  Divide the distance traveled by </w:t>
      </w:r>
      <w:r w:rsidR="000E14A8">
        <w:t>20</w:t>
      </w:r>
      <w:r w:rsidR="003A4125">
        <w:t xml:space="preserve"> </w:t>
      </w:r>
      <w:r w:rsidR="00854975">
        <w:t>and</w:t>
      </w:r>
      <w:r w:rsidR="003A4125">
        <w:t xml:space="preserve"> </w:t>
      </w:r>
      <w:r w:rsidR="004B25D2">
        <w:t>enter</w:t>
      </w:r>
      <w:r w:rsidR="00854975">
        <w:t xml:space="preserve"> calculated value</w:t>
      </w:r>
      <w:r w:rsidR="004B25D2">
        <w:t xml:space="preserve"> into “Distance/360”</w:t>
      </w:r>
      <w:r w:rsidR="000E14A8">
        <w:t>.  If the total</w:t>
      </w:r>
      <w:r w:rsidR="0010593C">
        <w:t xml:space="preserve"> distance</w:t>
      </w:r>
      <w:r w:rsidR="000E14A8">
        <w:t xml:space="preserve"> moved</w:t>
      </w:r>
      <w:r w:rsidR="00854975">
        <w:t xml:space="preserve"> in 20 revolutions</w:t>
      </w:r>
      <w:r w:rsidR="000E14A8">
        <w:t xml:space="preserve"> is insignificant, </w:t>
      </w:r>
      <w:r w:rsidR="0010593C">
        <w:t xml:space="preserve">use a larger “Distance” number like 50.  </w:t>
      </w:r>
      <w:r w:rsidR="00501CC3">
        <w:t xml:space="preserve">Note that best practice is to </w:t>
      </w:r>
      <w:r w:rsidR="00854975">
        <w:t xml:space="preserve">remove backlash from the Axis mechanism prior to the </w:t>
      </w:r>
      <w:r w:rsidR="00854975">
        <w:lastRenderedPageBreak/>
        <w:t xml:space="preserve">measurement run by </w:t>
      </w:r>
      <w:r w:rsidR="00040248">
        <w:t>mov</w:t>
      </w:r>
      <w:r w:rsidR="00854975">
        <w:t>ing</w:t>
      </w:r>
      <w:r w:rsidR="004B25D2">
        <w:t xml:space="preserve"> the axis</w:t>
      </w:r>
      <w:r w:rsidR="00040248">
        <w:t xml:space="preserve"> in the same direction</w:t>
      </w:r>
      <w:r w:rsidR="00097AB3">
        <w:t>.</w:t>
      </w:r>
      <w:r w:rsidR="00040248">
        <w:t xml:space="preserve">  It </w:t>
      </w:r>
      <w:r w:rsidR="004B25D2">
        <w:t>may be</w:t>
      </w:r>
      <w:r w:rsidR="00040248">
        <w:t xml:space="preserve"> possible to get a starting point for Distance/360 by calculation </w:t>
      </w:r>
      <w:r w:rsidR="00097AB3">
        <w:t>calculating the</w:t>
      </w:r>
      <w:r w:rsidR="00040248">
        <w:t xml:space="preserve"> stepper pulley</w:t>
      </w:r>
      <w:r w:rsidR="00097AB3">
        <w:t xml:space="preserve"> to</w:t>
      </w:r>
      <w:r w:rsidR="00040248">
        <w:t xml:space="preserve"> driven pulley</w:t>
      </w:r>
      <w:r w:rsidR="00097AB3">
        <w:t xml:space="preserve"> ratio</w:t>
      </w:r>
      <w:r w:rsidR="00040248">
        <w:t>, and</w:t>
      </w:r>
      <w:r w:rsidR="00C073DB">
        <w:t>/or</w:t>
      </w:r>
      <w:r w:rsidR="00097AB3">
        <w:t xml:space="preserve"> the</w:t>
      </w:r>
      <w:r w:rsidR="00040248">
        <w:t xml:space="preserve"> thread pitch.  </w:t>
      </w:r>
    </w:p>
    <w:p w14:paraId="1AB1D099" w14:textId="445FE139" w:rsidR="00CA6F11" w:rsidRDefault="00040248" w:rsidP="00963CC0">
      <w:pPr>
        <w:pStyle w:val="ListParagraph"/>
      </w:pPr>
      <w:r>
        <w:t xml:space="preserve">Finally, </w:t>
      </w:r>
      <w:r w:rsidR="00097AB3">
        <w:t xml:space="preserve">it’s important to </w:t>
      </w:r>
      <w:r>
        <w:t>n</w:t>
      </w:r>
      <w:r w:rsidR="00466706">
        <w:t xml:space="preserve">ote that if you use different </w:t>
      </w:r>
      <w:r w:rsidR="00620C57">
        <w:t xml:space="preserve">pieces of </w:t>
      </w:r>
      <w:r w:rsidR="00466706">
        <w:t>apparat</w:t>
      </w:r>
      <w:r w:rsidR="00620C57">
        <w:t xml:space="preserve">us (such as </w:t>
      </w:r>
      <w:r w:rsidR="005C7FA9">
        <w:t>a</w:t>
      </w:r>
      <w:r w:rsidR="00620C57">
        <w:t xml:space="preserve"> cross-slide, a spherical </w:t>
      </w:r>
      <w:r w:rsidR="006F4971">
        <w:t>or a curvilinear apparatus</w:t>
      </w:r>
      <w:r w:rsidR="002315D9">
        <w:t xml:space="preserve">) with the Z Axis, each </w:t>
      </w:r>
      <w:r w:rsidR="00097AB3">
        <w:t>will likely</w:t>
      </w:r>
      <w:r w:rsidR="002315D9">
        <w:t xml:space="preserve"> have a different value</w:t>
      </w:r>
      <w:r w:rsidR="00097AB3">
        <w:t xml:space="preserve"> for Distance/360</w:t>
      </w:r>
      <w:r w:rsidR="00344658">
        <w:t xml:space="preserve">.  </w:t>
      </w:r>
    </w:p>
    <w:p w14:paraId="2D5018C8" w14:textId="68323D37" w:rsidR="00963CC0" w:rsidRDefault="00352F57" w:rsidP="00963CC0">
      <w:pPr>
        <w:pStyle w:val="ListParagraph"/>
        <w:numPr>
          <w:ilvl w:val="0"/>
          <w:numId w:val="3"/>
        </w:numPr>
      </w:pPr>
      <w:r>
        <w:t xml:space="preserve">“Show </w:t>
      </w:r>
      <w:proofErr w:type="gramStart"/>
      <w:r>
        <w:t xml:space="preserve">Setup” </w:t>
      </w:r>
      <w:ins w:id="85" w:author="Elf" w:date="2019-01-19T21:21:00Z">
        <w:r w:rsidR="007F18DC">
          <w:t xml:space="preserve"> </w:t>
        </w:r>
      </w:ins>
      <w:ins w:id="86" w:author="Elf" w:date="2019-01-19T21:22:00Z">
        <w:r w:rsidR="007F18DC" w:rsidRPr="00AB1986">
          <w:rPr>
            <w:highlight w:val="yellow"/>
            <w:rPrChange w:id="87" w:author="Elf" w:date="2019-01-19T21:22:00Z">
              <w:rPr/>
            </w:rPrChange>
          </w:rPr>
          <w:t>See</w:t>
        </w:r>
        <w:proofErr w:type="gramEnd"/>
        <w:r w:rsidR="007F18DC" w:rsidRPr="00AB1986">
          <w:rPr>
            <w:highlight w:val="yellow"/>
            <w:rPrChange w:id="88" w:author="Elf" w:date="2019-01-19T21:22:00Z">
              <w:rPr/>
            </w:rPrChange>
          </w:rPr>
          <w:t xml:space="preserve"> Config page “Show Config</w:t>
        </w:r>
        <w:r w:rsidR="00AB1986" w:rsidRPr="00AB1986">
          <w:rPr>
            <w:highlight w:val="yellow"/>
            <w:rPrChange w:id="89" w:author="Elf" w:date="2019-01-19T21:22:00Z">
              <w:rPr/>
            </w:rPrChange>
          </w:rPr>
          <w:t>”</w:t>
        </w:r>
        <w:r w:rsidR="007F18DC" w:rsidRPr="00AB1986">
          <w:rPr>
            <w:highlight w:val="yellow"/>
            <w:rPrChange w:id="90" w:author="Elf" w:date="2019-01-19T21:22:00Z">
              <w:rPr/>
            </w:rPrChange>
          </w:rPr>
          <w:t xml:space="preserve"> </w:t>
        </w:r>
        <w:proofErr w:type="spellStart"/>
        <w:r w:rsidR="007F18DC" w:rsidRPr="00AB1986">
          <w:rPr>
            <w:highlight w:val="yellow"/>
            <w:rPrChange w:id="91" w:author="Elf" w:date="2019-01-19T21:22:00Z">
              <w:rPr/>
            </w:rPrChange>
          </w:rPr>
          <w:t>description</w:t>
        </w:r>
        <w:r w:rsidR="007F18DC">
          <w:t>.</w:t>
        </w:r>
      </w:ins>
      <w:r w:rsidRPr="007F18DC">
        <w:rPr>
          <w:strike/>
          <w:rPrChange w:id="92" w:author="Elf" w:date="2019-01-19T21:21:00Z">
            <w:rPr/>
          </w:rPrChange>
        </w:rPr>
        <w:t>runs</w:t>
      </w:r>
      <w:proofErr w:type="spellEnd"/>
      <w:r w:rsidRPr="007F18DC">
        <w:rPr>
          <w:strike/>
          <w:rPrChange w:id="93" w:author="Elf" w:date="2019-01-19T21:21:00Z">
            <w:rPr/>
          </w:rPrChange>
        </w:rPr>
        <w:t xml:space="preserve"> a routine to go through each of the values entered in the boxes on the screen and sends them to the Teensy processor’s onboard memory and should be done each time a change is made to the </w:t>
      </w:r>
      <w:r w:rsidRPr="007F18DC">
        <w:rPr>
          <w:b/>
          <w:strike/>
          <w:rPrChange w:id="94" w:author="Elf" w:date="2019-01-19T21:21:00Z">
            <w:rPr>
              <w:b/>
            </w:rPr>
          </w:rPrChange>
        </w:rPr>
        <w:t>Setup Screen</w:t>
      </w:r>
      <w:r w:rsidRPr="007F18DC">
        <w:rPr>
          <w:strike/>
          <w:rPrChange w:id="95" w:author="Elf" w:date="2019-01-19T21:21:00Z">
            <w:rPr/>
          </w:rPrChange>
        </w:rPr>
        <w:t xml:space="preserve"> including when loading new software into either Teensy or the </w:t>
      </w:r>
      <w:proofErr w:type="spellStart"/>
      <w:r w:rsidRPr="007F18DC">
        <w:rPr>
          <w:strike/>
          <w:rPrChange w:id="96" w:author="Elf" w:date="2019-01-19T21:21:00Z">
            <w:rPr/>
          </w:rPrChange>
        </w:rPr>
        <w:t>Nextion</w:t>
      </w:r>
      <w:proofErr w:type="spellEnd"/>
      <w:r w:rsidRPr="007F18DC">
        <w:rPr>
          <w:strike/>
          <w:rPrChange w:id="97" w:author="Elf" w:date="2019-01-19T21:21:00Z">
            <w:rPr/>
          </w:rPrChange>
        </w:rPr>
        <w:t>.</w:t>
      </w:r>
      <w:r>
        <w:t xml:space="preserve">  </w:t>
      </w:r>
      <w:r w:rsidRPr="00352F57">
        <w:rPr>
          <w:color w:val="FF0000"/>
        </w:rPr>
        <w:t>VERIFY AND EDIT?</w:t>
      </w:r>
    </w:p>
    <w:p w14:paraId="4B7E5452" w14:textId="5DDBE86A" w:rsidR="00352F57" w:rsidRDefault="00352F57" w:rsidP="00963CC0">
      <w:pPr>
        <w:pStyle w:val="ListParagraph"/>
        <w:numPr>
          <w:ilvl w:val="0"/>
          <w:numId w:val="3"/>
        </w:numPr>
      </w:pPr>
      <w:r>
        <w:t xml:space="preserve">“Config” button returns you to the </w:t>
      </w:r>
      <w:r w:rsidRPr="00352F57">
        <w:rPr>
          <w:b/>
        </w:rPr>
        <w:t>Configuration Screen</w:t>
      </w:r>
      <w:r>
        <w:t>.</w:t>
      </w:r>
    </w:p>
    <w:p w14:paraId="705D9470" w14:textId="77777777" w:rsidR="00723762" w:rsidRDefault="00723762" w:rsidP="00723762">
      <w:pPr>
        <w:rPr>
          <w:b/>
          <w:sz w:val="24"/>
        </w:rPr>
      </w:pPr>
      <w:bookmarkStart w:id="98" w:name="_GoBack"/>
      <w:bookmarkEnd w:id="98"/>
    </w:p>
    <w:p w14:paraId="133B7929" w14:textId="5114816D" w:rsidR="00723762" w:rsidRDefault="00723762" w:rsidP="00723762">
      <w:pPr>
        <w:rPr>
          <w:b/>
          <w:sz w:val="24"/>
        </w:rPr>
      </w:pPr>
      <w:r w:rsidRPr="00723762">
        <w:rPr>
          <w:b/>
          <w:sz w:val="24"/>
        </w:rPr>
        <w:t xml:space="preserve">Clarification Notes:  </w:t>
      </w:r>
    </w:p>
    <w:p w14:paraId="15C2F9CA" w14:textId="36A0AFB4" w:rsidR="00723762" w:rsidRDefault="00A61775" w:rsidP="00A61775">
      <w:pPr>
        <w:pStyle w:val="ListParagraph"/>
        <w:numPr>
          <w:ilvl w:val="0"/>
          <w:numId w:val="12"/>
        </w:numPr>
      </w:pPr>
      <w:r>
        <w:t>X and Z axes for the lathe in descriptions above use the standard shown here:</w:t>
      </w:r>
    </w:p>
    <w:p w14:paraId="1AB60C70" w14:textId="7B9CBBC3" w:rsidR="00723762" w:rsidRPr="00723762" w:rsidRDefault="00A61775" w:rsidP="00723762">
      <w:pPr>
        <w:rPr>
          <w:b/>
          <w:sz w:val="24"/>
        </w:rPr>
      </w:pPr>
      <w:r w:rsidRPr="00A61775">
        <w:rPr>
          <w:noProof/>
        </w:rPr>
        <w:drawing>
          <wp:inline distT="0" distB="0" distL="0" distR="0" wp14:anchorId="46DC2DF6" wp14:editId="07DC159B">
            <wp:extent cx="25431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762" w:rsidRPr="0072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lf" w:date="2019-01-19T20:54:00Z" w:initials="E">
    <w:p w14:paraId="41F2C8C3" w14:textId="373EDB3C" w:rsidR="005F0D56" w:rsidRDefault="005F0D56">
      <w:pPr>
        <w:pStyle w:val="CommentText"/>
      </w:pPr>
      <w:r>
        <w:rPr>
          <w:rStyle w:val="CommentReference"/>
        </w:rPr>
        <w:annotationRef/>
      </w:r>
      <w:r>
        <w:t>Change to disabled</w:t>
      </w:r>
    </w:p>
  </w:comment>
  <w:comment w:id="24" w:author="Elf" w:date="2019-01-19T21:03:00Z" w:initials="E">
    <w:p w14:paraId="0BC69162" w14:textId="22FB5227" w:rsidR="00A04B35" w:rsidRDefault="00A04B35">
      <w:pPr>
        <w:pStyle w:val="CommentText"/>
      </w:pPr>
      <w:r>
        <w:rPr>
          <w:rStyle w:val="CommentReference"/>
        </w:rPr>
        <w:annotationRef/>
      </w:r>
      <w:r>
        <w:t>CW and CCW symbols used now.</w:t>
      </w:r>
    </w:p>
  </w:comment>
  <w:comment w:id="36" w:author="Elf" w:date="2019-01-19T21:04:00Z" w:initials="E">
    <w:p w14:paraId="1E8B5AF7" w14:textId="3EBA66F7" w:rsidR="00A04B35" w:rsidRDefault="00A04B35">
      <w:pPr>
        <w:pStyle w:val="CommentText"/>
      </w:pPr>
      <w:r>
        <w:rPr>
          <w:rStyle w:val="CommentReference"/>
        </w:rPr>
        <w:annotationRef/>
      </w:r>
      <w:r>
        <w:t>Add wording for Axis motor enable/disable.</w:t>
      </w:r>
    </w:p>
  </w:comment>
  <w:comment w:id="60" w:author="Elf" w:date="2019-01-19T21:10:00Z" w:initials="E">
    <w:p w14:paraId="5CE32D18" w14:textId="13DFB8AE" w:rsidR="00A04B35" w:rsidRDefault="00A04B35">
      <w:pPr>
        <w:pStyle w:val="CommentText"/>
      </w:pPr>
      <w:r>
        <w:rPr>
          <w:rStyle w:val="CommentReference"/>
        </w:rPr>
        <w:annotationRef/>
      </w:r>
      <w:r>
        <w:t>Yes.  Adds in clockwise, subtracts in CCW</w:t>
      </w:r>
    </w:p>
  </w:comment>
  <w:comment w:id="61" w:author="Elf" w:date="2019-01-19T21:11:00Z" w:initials="E">
    <w:p w14:paraId="08BCB58B" w14:textId="71FD36AA" w:rsidR="00A04B35" w:rsidRDefault="00A04B35">
      <w:pPr>
        <w:pStyle w:val="CommentText"/>
      </w:pPr>
      <w:r>
        <w:rPr>
          <w:rStyle w:val="CommentReference"/>
        </w:rPr>
        <w:annotationRef/>
      </w:r>
      <w:r>
        <w:t xml:space="preserve">Yes. </w:t>
      </w:r>
      <w:r w:rsidR="007F18DC">
        <w:t xml:space="preserve"> Although</w:t>
      </w:r>
      <w:r>
        <w:t xml:space="preserve"> I look at which direction the pulley is turning.</w:t>
      </w:r>
      <w:r w:rsidR="007F18DC">
        <w:t xml:space="preserve">  </w:t>
      </w:r>
    </w:p>
  </w:comment>
  <w:comment w:id="62" w:author="Elf" w:date="2019-01-19T21:13:00Z" w:initials="E">
    <w:p w14:paraId="38F8DF53" w14:textId="09555B15" w:rsidR="007F18DC" w:rsidRDefault="007F18DC">
      <w:pPr>
        <w:pStyle w:val="CommentText"/>
      </w:pPr>
      <w:r>
        <w:rPr>
          <w:rStyle w:val="CommentReference"/>
        </w:rPr>
        <w:annotationRef/>
      </w:r>
      <w:r>
        <w:t>Yes.</w:t>
      </w:r>
    </w:p>
  </w:comment>
  <w:comment w:id="76" w:author="Elf" w:date="2019-01-19T21:18:00Z" w:initials="E">
    <w:p w14:paraId="3ED84B4D" w14:textId="3B74189E" w:rsidR="007F18DC" w:rsidRDefault="007F18DC">
      <w:pPr>
        <w:pStyle w:val="CommentText"/>
      </w:pPr>
      <w:r>
        <w:rPr>
          <w:rStyle w:val="CommentReference"/>
        </w:rPr>
        <w:annotationRef/>
      </w:r>
      <w:r>
        <w:t>New screenshot.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F2C8C3" w15:done="0"/>
  <w15:commentEx w15:paraId="0BC69162" w15:done="0"/>
  <w15:commentEx w15:paraId="1E8B5AF7" w15:done="0"/>
  <w15:commentEx w15:paraId="5CE32D18" w15:done="0"/>
  <w15:commentEx w15:paraId="08BCB58B" w15:done="0"/>
  <w15:commentEx w15:paraId="38F8DF53" w15:done="0"/>
  <w15:commentEx w15:paraId="3ED84B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F2C8C3" w16cid:durableId="1FEE0D0A"/>
  <w16cid:commentId w16cid:paraId="0BC69162" w16cid:durableId="1FEE0F2B"/>
  <w16cid:commentId w16cid:paraId="1E8B5AF7" w16cid:durableId="1FEE0F66"/>
  <w16cid:commentId w16cid:paraId="5CE32D18" w16cid:durableId="1FEE10C5"/>
  <w16cid:commentId w16cid:paraId="08BCB58B" w16cid:durableId="1FEE1114"/>
  <w16cid:commentId w16cid:paraId="38F8DF53" w16cid:durableId="1FEE1164"/>
  <w16cid:commentId w16cid:paraId="3ED84B4D" w16cid:durableId="1FEE12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F3623" w14:textId="77777777" w:rsidR="000151F7" w:rsidRDefault="000151F7" w:rsidP="00F00893">
      <w:pPr>
        <w:spacing w:after="0" w:line="240" w:lineRule="auto"/>
      </w:pPr>
      <w:r>
        <w:separator/>
      </w:r>
    </w:p>
  </w:endnote>
  <w:endnote w:type="continuationSeparator" w:id="0">
    <w:p w14:paraId="78B07DE9" w14:textId="77777777" w:rsidR="000151F7" w:rsidRDefault="000151F7" w:rsidP="00F00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3D280" w14:textId="77777777" w:rsidR="000151F7" w:rsidRDefault="000151F7" w:rsidP="00F00893">
      <w:pPr>
        <w:spacing w:after="0" w:line="240" w:lineRule="auto"/>
      </w:pPr>
      <w:r>
        <w:separator/>
      </w:r>
    </w:p>
  </w:footnote>
  <w:footnote w:type="continuationSeparator" w:id="0">
    <w:p w14:paraId="01BF1F89" w14:textId="77777777" w:rsidR="000151F7" w:rsidRDefault="000151F7" w:rsidP="00F00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70D"/>
    <w:multiLevelType w:val="hybridMultilevel"/>
    <w:tmpl w:val="F7C2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6B1A"/>
    <w:multiLevelType w:val="hybridMultilevel"/>
    <w:tmpl w:val="439A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051D"/>
    <w:multiLevelType w:val="hybridMultilevel"/>
    <w:tmpl w:val="93C4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31AEA"/>
    <w:multiLevelType w:val="hybridMultilevel"/>
    <w:tmpl w:val="515A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159F"/>
    <w:multiLevelType w:val="hybridMultilevel"/>
    <w:tmpl w:val="5288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C19F3"/>
    <w:multiLevelType w:val="hybridMultilevel"/>
    <w:tmpl w:val="7E2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5BAF"/>
    <w:multiLevelType w:val="hybridMultilevel"/>
    <w:tmpl w:val="4AE4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07E6"/>
    <w:multiLevelType w:val="hybridMultilevel"/>
    <w:tmpl w:val="4A78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C0D60"/>
    <w:multiLevelType w:val="hybridMultilevel"/>
    <w:tmpl w:val="AF58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E29DE"/>
    <w:multiLevelType w:val="hybridMultilevel"/>
    <w:tmpl w:val="59A6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15DE5"/>
    <w:multiLevelType w:val="hybridMultilevel"/>
    <w:tmpl w:val="B44E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A6B09"/>
    <w:multiLevelType w:val="hybridMultilevel"/>
    <w:tmpl w:val="4B767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22D8B"/>
    <w:multiLevelType w:val="hybridMultilevel"/>
    <w:tmpl w:val="E9A4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f">
    <w15:presenceInfo w15:providerId="None" w15:userId="El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7F"/>
    <w:rsid w:val="00013BFF"/>
    <w:rsid w:val="000151F7"/>
    <w:rsid w:val="00027898"/>
    <w:rsid w:val="00035554"/>
    <w:rsid w:val="00040248"/>
    <w:rsid w:val="000406BD"/>
    <w:rsid w:val="00057783"/>
    <w:rsid w:val="00091F7B"/>
    <w:rsid w:val="00097AB3"/>
    <w:rsid w:val="000E14A8"/>
    <w:rsid w:val="0010593C"/>
    <w:rsid w:val="00112262"/>
    <w:rsid w:val="00131A52"/>
    <w:rsid w:val="00135410"/>
    <w:rsid w:val="001439A2"/>
    <w:rsid w:val="00155154"/>
    <w:rsid w:val="00164B5E"/>
    <w:rsid w:val="001721EC"/>
    <w:rsid w:val="001F2270"/>
    <w:rsid w:val="001F38EC"/>
    <w:rsid w:val="00204B9B"/>
    <w:rsid w:val="00212E66"/>
    <w:rsid w:val="002315D9"/>
    <w:rsid w:val="00241899"/>
    <w:rsid w:val="0025673C"/>
    <w:rsid w:val="00260400"/>
    <w:rsid w:val="00266B98"/>
    <w:rsid w:val="00276863"/>
    <w:rsid w:val="00290F8F"/>
    <w:rsid w:val="00292CD6"/>
    <w:rsid w:val="002A0F34"/>
    <w:rsid w:val="002C2989"/>
    <w:rsid w:val="002D0D21"/>
    <w:rsid w:val="00305D0F"/>
    <w:rsid w:val="0032243B"/>
    <w:rsid w:val="00331537"/>
    <w:rsid w:val="00344658"/>
    <w:rsid w:val="00352432"/>
    <w:rsid w:val="00352F57"/>
    <w:rsid w:val="003A4125"/>
    <w:rsid w:val="003E3073"/>
    <w:rsid w:val="003E37A9"/>
    <w:rsid w:val="004118C2"/>
    <w:rsid w:val="00423969"/>
    <w:rsid w:val="00446DC4"/>
    <w:rsid w:val="00466706"/>
    <w:rsid w:val="0047188E"/>
    <w:rsid w:val="00493085"/>
    <w:rsid w:val="004B25D2"/>
    <w:rsid w:val="004B5A43"/>
    <w:rsid w:val="004E6521"/>
    <w:rsid w:val="004E707E"/>
    <w:rsid w:val="004F1009"/>
    <w:rsid w:val="004F6762"/>
    <w:rsid w:val="00501CC3"/>
    <w:rsid w:val="005157A3"/>
    <w:rsid w:val="0054307E"/>
    <w:rsid w:val="0058617F"/>
    <w:rsid w:val="005B1243"/>
    <w:rsid w:val="005C7FA9"/>
    <w:rsid w:val="005D5B5B"/>
    <w:rsid w:val="005E5862"/>
    <w:rsid w:val="005F0D56"/>
    <w:rsid w:val="0060495A"/>
    <w:rsid w:val="00611B9B"/>
    <w:rsid w:val="00614FC5"/>
    <w:rsid w:val="00620C57"/>
    <w:rsid w:val="00680A97"/>
    <w:rsid w:val="00693136"/>
    <w:rsid w:val="006E22DB"/>
    <w:rsid w:val="006F4971"/>
    <w:rsid w:val="0070445A"/>
    <w:rsid w:val="0070613D"/>
    <w:rsid w:val="00723762"/>
    <w:rsid w:val="007247BB"/>
    <w:rsid w:val="00763E59"/>
    <w:rsid w:val="00792B6E"/>
    <w:rsid w:val="00793C46"/>
    <w:rsid w:val="007C05F4"/>
    <w:rsid w:val="007F18DC"/>
    <w:rsid w:val="00831BAE"/>
    <w:rsid w:val="0085354F"/>
    <w:rsid w:val="00854975"/>
    <w:rsid w:val="00866D93"/>
    <w:rsid w:val="00882E76"/>
    <w:rsid w:val="00887BD2"/>
    <w:rsid w:val="00893D2E"/>
    <w:rsid w:val="008D3393"/>
    <w:rsid w:val="008D726A"/>
    <w:rsid w:val="00956904"/>
    <w:rsid w:val="00963CC0"/>
    <w:rsid w:val="00972C3C"/>
    <w:rsid w:val="009C2BDC"/>
    <w:rsid w:val="009F2A06"/>
    <w:rsid w:val="00A04B35"/>
    <w:rsid w:val="00A13FE7"/>
    <w:rsid w:val="00A47723"/>
    <w:rsid w:val="00A556A8"/>
    <w:rsid w:val="00A608E3"/>
    <w:rsid w:val="00A61775"/>
    <w:rsid w:val="00A708C7"/>
    <w:rsid w:val="00A71E04"/>
    <w:rsid w:val="00A81F14"/>
    <w:rsid w:val="00A8731E"/>
    <w:rsid w:val="00AA0678"/>
    <w:rsid w:val="00AA0D81"/>
    <w:rsid w:val="00AB1986"/>
    <w:rsid w:val="00AD0EAA"/>
    <w:rsid w:val="00AE737C"/>
    <w:rsid w:val="00AF577A"/>
    <w:rsid w:val="00B35495"/>
    <w:rsid w:val="00B774AE"/>
    <w:rsid w:val="00B91EE6"/>
    <w:rsid w:val="00B95FD4"/>
    <w:rsid w:val="00C01AF6"/>
    <w:rsid w:val="00C06DFB"/>
    <w:rsid w:val="00C073DB"/>
    <w:rsid w:val="00C115C4"/>
    <w:rsid w:val="00C15CAB"/>
    <w:rsid w:val="00C2357B"/>
    <w:rsid w:val="00C6219B"/>
    <w:rsid w:val="00C8593D"/>
    <w:rsid w:val="00C93681"/>
    <w:rsid w:val="00CA1147"/>
    <w:rsid w:val="00CA6F11"/>
    <w:rsid w:val="00CB73EE"/>
    <w:rsid w:val="00CC18ED"/>
    <w:rsid w:val="00D23E09"/>
    <w:rsid w:val="00D56DC5"/>
    <w:rsid w:val="00DA1F08"/>
    <w:rsid w:val="00DC2AE4"/>
    <w:rsid w:val="00DF123E"/>
    <w:rsid w:val="00E03FC4"/>
    <w:rsid w:val="00E10A47"/>
    <w:rsid w:val="00E5068E"/>
    <w:rsid w:val="00E62C88"/>
    <w:rsid w:val="00E65A4A"/>
    <w:rsid w:val="00E67D0B"/>
    <w:rsid w:val="00E94A27"/>
    <w:rsid w:val="00E9667A"/>
    <w:rsid w:val="00ED7048"/>
    <w:rsid w:val="00EF2F9F"/>
    <w:rsid w:val="00F00893"/>
    <w:rsid w:val="00F062FC"/>
    <w:rsid w:val="00F34C8C"/>
    <w:rsid w:val="00F37A2C"/>
    <w:rsid w:val="00F457E4"/>
    <w:rsid w:val="00F53DAF"/>
    <w:rsid w:val="00F70DBF"/>
    <w:rsid w:val="00F72920"/>
    <w:rsid w:val="00FA7300"/>
    <w:rsid w:val="00FC1E7B"/>
    <w:rsid w:val="00F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E4901"/>
  <w15:chartTrackingRefBased/>
  <w15:docId w15:val="{C7FC48BD-4540-4763-9FD2-18BEEB62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C4"/>
    <w:pPr>
      <w:ind w:left="720"/>
      <w:contextualSpacing/>
    </w:pPr>
  </w:style>
  <w:style w:type="paragraph" w:styleId="NoSpacing">
    <w:name w:val="No Spacing"/>
    <w:uiPriority w:val="1"/>
    <w:qFormat/>
    <w:rsid w:val="00E03F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0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893"/>
  </w:style>
  <w:style w:type="paragraph" w:styleId="Footer">
    <w:name w:val="footer"/>
    <w:basedOn w:val="Normal"/>
    <w:link w:val="FooterChar"/>
    <w:uiPriority w:val="99"/>
    <w:unhideWhenUsed/>
    <w:rsid w:val="00F00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893"/>
  </w:style>
  <w:style w:type="paragraph" w:styleId="NormalWeb">
    <w:name w:val="Normal (Web)"/>
    <w:basedOn w:val="Normal"/>
    <w:uiPriority w:val="99"/>
    <w:semiHidden/>
    <w:unhideWhenUsed/>
    <w:rsid w:val="00CA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0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D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D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Johanson</dc:creator>
  <cp:keywords/>
  <dc:description/>
  <cp:lastModifiedBy>Elf</cp:lastModifiedBy>
  <cp:revision>2</cp:revision>
  <dcterms:created xsi:type="dcterms:W3CDTF">2019-01-20T05:24:00Z</dcterms:created>
  <dcterms:modified xsi:type="dcterms:W3CDTF">2019-01-20T05:24:00Z</dcterms:modified>
</cp:coreProperties>
</file>